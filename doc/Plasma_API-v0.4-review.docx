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4536C" w14:textId="7145719D" w:rsidR="001E11DA" w:rsidRDefault="001C04CF" w:rsidP="007D6532">
      <w:pPr>
        <w:pStyle w:val="Title"/>
        <w:jc w:val="center"/>
      </w:pPr>
      <w:r w:rsidRPr="007D6532">
        <w:rPr>
          <w:rFonts w:ascii="Microsoft YaHei" w:eastAsia="Microsoft YaHei" w:hAnsi="Microsoft YaHei" w:cs="Courier New"/>
          <w:b/>
          <w:sz w:val="72"/>
          <w:szCs w:val="72"/>
        </w:rPr>
        <w:t>Plasma controller API</w:t>
      </w:r>
      <w:r w:rsidR="00EB1C7D" w:rsidRPr="00A159E0">
        <w:rPr>
          <w:rFonts w:ascii="Microsoft YaHei" w:eastAsia="Microsoft YaHei" w:hAnsi="Microsoft YaHei" w:cs="Courier New"/>
          <w:b/>
          <w:sz w:val="72"/>
          <w:szCs w:val="72"/>
        </w:rPr>
        <w:t xml:space="preserve"> Specification</w:t>
      </w:r>
    </w:p>
    <w:p w14:paraId="088E9CE3" w14:textId="77777777" w:rsidR="00460286" w:rsidRDefault="00460286" w:rsidP="00460286"/>
    <w:p w14:paraId="68BB4313" w14:textId="77777777" w:rsidR="001E11DA" w:rsidRDefault="001E11DA" w:rsidP="00460286"/>
    <w:p w14:paraId="73091F2B" w14:textId="77777777" w:rsidR="001E11DA" w:rsidRDefault="001E11DA" w:rsidP="00460286"/>
    <w:p w14:paraId="3FFDAAB5" w14:textId="77777777" w:rsidR="001E11DA" w:rsidRDefault="001E11DA" w:rsidP="00460286"/>
    <w:p w14:paraId="018AC5CA" w14:textId="77777777" w:rsidR="001E11DA" w:rsidRDefault="001E11DA" w:rsidP="00460286"/>
    <w:p w14:paraId="43D2764D" w14:textId="77777777" w:rsidR="001E11DA" w:rsidRDefault="001E11DA" w:rsidP="00460286"/>
    <w:p w14:paraId="7C115058" w14:textId="77777777" w:rsidR="001E11DA" w:rsidRDefault="001E11DA" w:rsidP="00460286"/>
    <w:p w14:paraId="3F444C9C" w14:textId="77777777" w:rsidR="001E11DA" w:rsidRDefault="001E11DA" w:rsidP="00460286"/>
    <w:p w14:paraId="3A3BD444" w14:textId="77777777" w:rsidR="001E11DA" w:rsidRDefault="001E11DA" w:rsidP="00460286"/>
    <w:p w14:paraId="244AF525" w14:textId="77777777" w:rsidR="001E11DA" w:rsidRDefault="001E11DA" w:rsidP="00460286"/>
    <w:p w14:paraId="6AAB4802" w14:textId="77777777" w:rsidR="001E11DA" w:rsidRDefault="001E11DA" w:rsidP="00460286"/>
    <w:p w14:paraId="47F65E13" w14:textId="77777777" w:rsidR="001E11DA" w:rsidRDefault="001E11DA" w:rsidP="00460286"/>
    <w:p w14:paraId="5183E794" w14:textId="77777777" w:rsidR="001E11DA" w:rsidRDefault="001E11DA" w:rsidP="00460286"/>
    <w:p w14:paraId="4C57E917" w14:textId="77777777" w:rsidR="001E11DA" w:rsidRDefault="001E11DA" w:rsidP="00460286"/>
    <w:p w14:paraId="6395E667" w14:textId="77777777" w:rsidR="001E11DA" w:rsidRDefault="001E11DA" w:rsidP="00460286"/>
    <w:p w14:paraId="08B4EF76" w14:textId="77777777" w:rsidR="001E11DA" w:rsidRDefault="001E11DA" w:rsidP="00460286"/>
    <w:p w14:paraId="205346E1" w14:textId="77777777" w:rsidR="001E11DA" w:rsidRDefault="001E11DA" w:rsidP="00460286"/>
    <w:p w14:paraId="238735C4" w14:textId="77777777" w:rsidR="001E11DA" w:rsidRDefault="001E11DA" w:rsidP="00460286"/>
    <w:p w14:paraId="1526660A" w14:textId="77777777" w:rsidR="001E11DA" w:rsidRDefault="001E11DA" w:rsidP="00460286"/>
    <w:p w14:paraId="41A26293" w14:textId="2F858A0B" w:rsidR="001E11DA" w:rsidRPr="007D6532" w:rsidRDefault="001E11DA">
      <w:pPr>
        <w:rPr>
          <w:rFonts w:ascii="Microsoft YaHei" w:eastAsia="Microsoft YaHei" w:hAnsi="Microsoft YaHei"/>
          <w:b/>
          <w:sz w:val="24"/>
          <w:szCs w:val="24"/>
        </w:rPr>
      </w:pPr>
      <w:r w:rsidRPr="007D6532">
        <w:rPr>
          <w:rFonts w:ascii="Microsoft YaHei" w:eastAsia="Microsoft YaHei" w:hAnsi="Microsoft YaHei"/>
          <w:b/>
          <w:sz w:val="24"/>
          <w:szCs w:val="24"/>
        </w:rPr>
        <w:t>Author :</w:t>
      </w:r>
    </w:p>
    <w:p w14:paraId="62255CD2" w14:textId="6E4D46D3" w:rsidR="00460286" w:rsidRPr="007D6532" w:rsidRDefault="001E11DA">
      <w:pPr>
        <w:rPr>
          <w:rFonts w:ascii="Microsoft YaHei" w:eastAsia="Microsoft YaHei" w:hAnsi="Microsoft YaHei"/>
          <w:b/>
          <w:sz w:val="24"/>
          <w:szCs w:val="24"/>
        </w:rPr>
      </w:pPr>
      <w:r w:rsidRPr="007D6532">
        <w:rPr>
          <w:rFonts w:ascii="Microsoft YaHei" w:eastAsia="Microsoft YaHei" w:hAnsi="Microsoft YaHei"/>
          <w:b/>
          <w:sz w:val="24"/>
          <w:szCs w:val="24"/>
        </w:rPr>
        <w:t xml:space="preserve">Chester Kuo  &lt; </w:t>
      </w:r>
      <w:hyperlink r:id="rId9" w:history="1">
        <w:r w:rsidRPr="007D6532">
          <w:rPr>
            <w:rStyle w:val="Hyperlink"/>
            <w:rFonts w:ascii="Microsoft YaHei" w:eastAsia="Microsoft YaHei" w:hAnsi="Microsoft YaHei"/>
            <w:b/>
            <w:sz w:val="24"/>
            <w:szCs w:val="24"/>
          </w:rPr>
          <w:t>chester.kuo@intel.com</w:t>
        </w:r>
      </w:hyperlink>
      <w:r w:rsidRPr="007D6532">
        <w:rPr>
          <w:rFonts w:ascii="Microsoft YaHei" w:eastAsia="Microsoft YaHei" w:hAnsi="Microsoft YaHei"/>
          <w:b/>
          <w:sz w:val="24"/>
          <w:szCs w:val="24"/>
        </w:rPr>
        <w:t xml:space="preserve"> &gt;</w:t>
      </w:r>
    </w:p>
    <w:p w14:paraId="28286235" w14:textId="031926EE" w:rsidR="001E11DA" w:rsidRPr="00A159E0" w:rsidRDefault="001E11DA">
      <w:pPr>
        <w:rPr>
          <w:rFonts w:ascii="Microsoft YaHei" w:eastAsia="Microsoft YaHei" w:hAnsi="Microsoft YaHei"/>
          <w:b/>
          <w:sz w:val="24"/>
          <w:szCs w:val="24"/>
        </w:rPr>
      </w:pPr>
      <w:r w:rsidRPr="007D6532">
        <w:rPr>
          <w:rFonts w:ascii="Microsoft YaHei" w:eastAsia="Microsoft YaHei" w:hAnsi="Microsoft YaHei"/>
          <w:b/>
          <w:sz w:val="24"/>
          <w:szCs w:val="24"/>
        </w:rPr>
        <w:t xml:space="preserve">Ananth Narayan S &lt; </w:t>
      </w:r>
      <w:hyperlink r:id="rId10" w:history="1">
        <w:r w:rsidRPr="007D6532">
          <w:rPr>
            <w:rStyle w:val="Hyperlink"/>
            <w:rFonts w:ascii="Microsoft YaHei" w:eastAsia="Microsoft YaHei" w:hAnsi="Microsoft YaHei"/>
            <w:b/>
            <w:sz w:val="24"/>
            <w:szCs w:val="24"/>
          </w:rPr>
          <w:t>ananth.s.narayan@intel.com</w:t>
        </w:r>
      </w:hyperlink>
      <w:r w:rsidRPr="007D6532">
        <w:rPr>
          <w:rFonts w:ascii="Microsoft YaHei" w:eastAsia="Microsoft YaHei" w:hAnsi="Microsoft YaHei"/>
          <w:b/>
          <w:sz w:val="24"/>
          <w:szCs w:val="24"/>
        </w:rPr>
        <w:t xml:space="preserve"> &gt;</w:t>
      </w:r>
      <w:r>
        <w:rPr>
          <w:b/>
          <w:sz w:val="24"/>
          <w:szCs w:val="24"/>
        </w:rPr>
        <w:br w:type="page"/>
      </w:r>
    </w:p>
    <w:p w14:paraId="790C5239" w14:textId="77777777" w:rsidR="001E11DA" w:rsidRPr="007D6532" w:rsidRDefault="001E11DA" w:rsidP="007D6532">
      <w:pPr>
        <w:jc w:val="right"/>
        <w:rPr>
          <w:b/>
          <w:sz w:val="24"/>
          <w:szCs w:val="24"/>
        </w:rPr>
      </w:pPr>
    </w:p>
    <w:sdt>
      <w:sdtPr>
        <w:rPr>
          <w:rFonts w:asciiTheme="minorHAnsi" w:eastAsiaTheme="minorHAnsi" w:hAnsiTheme="minorHAnsi" w:cstheme="minorBidi"/>
          <w:color w:val="auto"/>
          <w:sz w:val="22"/>
          <w:szCs w:val="22"/>
        </w:rPr>
        <w:id w:val="-1084142443"/>
        <w:docPartObj>
          <w:docPartGallery w:val="Table of Contents"/>
          <w:docPartUnique/>
        </w:docPartObj>
      </w:sdtPr>
      <w:sdtEndPr>
        <w:rPr>
          <w:rFonts w:eastAsia="新細明體"/>
          <w:b/>
          <w:bCs/>
          <w:noProof/>
        </w:rPr>
      </w:sdtEndPr>
      <w:sdtContent>
        <w:p w14:paraId="4E66D282" w14:textId="77777777" w:rsidR="00460286" w:rsidRDefault="00460286">
          <w:pPr>
            <w:pStyle w:val="TOCHeading"/>
          </w:pPr>
          <w:r>
            <w:t>Contents</w:t>
          </w:r>
        </w:p>
        <w:p w14:paraId="59A6A67B" w14:textId="77777777" w:rsidR="00A6126E" w:rsidRDefault="00460286" w:rsidP="007D6532">
          <w:pPr>
            <w:pStyle w:val="TOC3"/>
            <w:tabs>
              <w:tab w:val="right" w:leader="dot" w:pos="9350"/>
            </w:tabs>
            <w:ind w:left="0"/>
            <w:rPr>
              <w:rFonts w:eastAsiaTheme="minorEastAsia"/>
              <w:noProof/>
            </w:rPr>
          </w:pPr>
          <w:r>
            <w:fldChar w:fldCharType="begin"/>
          </w:r>
          <w:r>
            <w:instrText xml:space="preserve"> TOC \o "1-3" \h \z \u </w:instrText>
          </w:r>
          <w:r>
            <w:fldChar w:fldCharType="separate"/>
          </w:r>
          <w:hyperlink w:anchor="_Toc446590860" w:history="1">
            <w:r w:rsidR="00A6126E" w:rsidRPr="004A7CB9">
              <w:rPr>
                <w:rStyle w:val="Hyperlink"/>
                <w:noProof/>
              </w:rPr>
              <w:t>Revision History</w:t>
            </w:r>
            <w:r w:rsidR="00A6126E">
              <w:rPr>
                <w:noProof/>
                <w:webHidden/>
              </w:rPr>
              <w:tab/>
            </w:r>
            <w:r w:rsidR="00A6126E">
              <w:rPr>
                <w:noProof/>
                <w:webHidden/>
              </w:rPr>
              <w:fldChar w:fldCharType="begin"/>
            </w:r>
            <w:r w:rsidR="00A6126E">
              <w:rPr>
                <w:noProof/>
                <w:webHidden/>
              </w:rPr>
              <w:instrText xml:space="preserve"> PAGEREF _Toc446590860 \h </w:instrText>
            </w:r>
            <w:r w:rsidR="00A6126E">
              <w:rPr>
                <w:noProof/>
                <w:webHidden/>
              </w:rPr>
            </w:r>
            <w:r w:rsidR="00A6126E">
              <w:rPr>
                <w:noProof/>
                <w:webHidden/>
              </w:rPr>
              <w:fldChar w:fldCharType="separate"/>
            </w:r>
            <w:r w:rsidR="00A6126E">
              <w:rPr>
                <w:noProof/>
                <w:webHidden/>
              </w:rPr>
              <w:t>2</w:t>
            </w:r>
            <w:r w:rsidR="00A6126E">
              <w:rPr>
                <w:noProof/>
                <w:webHidden/>
              </w:rPr>
              <w:fldChar w:fldCharType="end"/>
            </w:r>
          </w:hyperlink>
        </w:p>
        <w:p w14:paraId="694DB40B" w14:textId="10249A3C" w:rsidR="00A6126E" w:rsidRDefault="00C53D5B">
          <w:pPr>
            <w:pStyle w:val="TOC1"/>
            <w:tabs>
              <w:tab w:val="right" w:leader="dot" w:pos="9350"/>
            </w:tabs>
            <w:rPr>
              <w:rFonts w:eastAsiaTheme="minorEastAsia"/>
              <w:noProof/>
            </w:rPr>
          </w:pPr>
          <w:hyperlink w:anchor="_Introduction" w:history="1">
            <w:r w:rsidR="00A6126E" w:rsidRPr="004A7CB9">
              <w:rPr>
                <w:rStyle w:val="Hyperlink"/>
                <w:noProof/>
              </w:rPr>
              <w:t>Introduction</w:t>
            </w:r>
            <w:r w:rsidR="00A6126E">
              <w:rPr>
                <w:noProof/>
                <w:webHidden/>
              </w:rPr>
              <w:tab/>
            </w:r>
            <w:r w:rsidR="00A6126E">
              <w:rPr>
                <w:noProof/>
                <w:webHidden/>
              </w:rPr>
              <w:fldChar w:fldCharType="begin"/>
            </w:r>
            <w:r w:rsidR="00A6126E">
              <w:rPr>
                <w:noProof/>
                <w:webHidden/>
              </w:rPr>
              <w:instrText xml:space="preserve"> PAGEREF _Toc446590861 \h </w:instrText>
            </w:r>
            <w:r w:rsidR="00A6126E">
              <w:rPr>
                <w:noProof/>
                <w:webHidden/>
              </w:rPr>
            </w:r>
            <w:r w:rsidR="00A6126E">
              <w:rPr>
                <w:noProof/>
                <w:webHidden/>
              </w:rPr>
              <w:fldChar w:fldCharType="separate"/>
            </w:r>
            <w:r w:rsidR="00A6126E">
              <w:rPr>
                <w:noProof/>
                <w:webHidden/>
              </w:rPr>
              <w:t>3</w:t>
            </w:r>
            <w:r w:rsidR="00A6126E">
              <w:rPr>
                <w:noProof/>
                <w:webHidden/>
              </w:rPr>
              <w:fldChar w:fldCharType="end"/>
            </w:r>
          </w:hyperlink>
        </w:p>
        <w:p w14:paraId="6500F165" w14:textId="77777777" w:rsidR="00A6126E" w:rsidRDefault="00C53D5B">
          <w:pPr>
            <w:pStyle w:val="TOC2"/>
            <w:tabs>
              <w:tab w:val="right" w:leader="dot" w:pos="9350"/>
            </w:tabs>
            <w:rPr>
              <w:rFonts w:eastAsiaTheme="minorEastAsia"/>
              <w:noProof/>
            </w:rPr>
          </w:pPr>
          <w:hyperlink w:anchor="_Toc446590862" w:history="1">
            <w:r w:rsidR="00A6126E" w:rsidRPr="004A7CB9">
              <w:rPr>
                <w:rStyle w:val="Hyperlink"/>
                <w:noProof/>
              </w:rPr>
              <w:t>Scope</w:t>
            </w:r>
            <w:r w:rsidR="00A6126E">
              <w:rPr>
                <w:noProof/>
                <w:webHidden/>
              </w:rPr>
              <w:tab/>
            </w:r>
            <w:r w:rsidR="00A6126E">
              <w:rPr>
                <w:noProof/>
                <w:webHidden/>
              </w:rPr>
              <w:fldChar w:fldCharType="begin"/>
            </w:r>
            <w:r w:rsidR="00A6126E">
              <w:rPr>
                <w:noProof/>
                <w:webHidden/>
              </w:rPr>
              <w:instrText xml:space="preserve"> PAGEREF _Toc446590862 \h </w:instrText>
            </w:r>
            <w:r w:rsidR="00A6126E">
              <w:rPr>
                <w:noProof/>
                <w:webHidden/>
              </w:rPr>
            </w:r>
            <w:r w:rsidR="00A6126E">
              <w:rPr>
                <w:noProof/>
                <w:webHidden/>
              </w:rPr>
              <w:fldChar w:fldCharType="separate"/>
            </w:r>
            <w:r w:rsidR="00A6126E">
              <w:rPr>
                <w:noProof/>
                <w:webHidden/>
              </w:rPr>
              <w:t>3</w:t>
            </w:r>
            <w:r w:rsidR="00A6126E">
              <w:rPr>
                <w:noProof/>
                <w:webHidden/>
              </w:rPr>
              <w:fldChar w:fldCharType="end"/>
            </w:r>
          </w:hyperlink>
        </w:p>
        <w:p w14:paraId="7039A301" w14:textId="77777777" w:rsidR="00A6126E" w:rsidRDefault="00C53D5B">
          <w:pPr>
            <w:pStyle w:val="TOC2"/>
            <w:tabs>
              <w:tab w:val="right" w:leader="dot" w:pos="9350"/>
            </w:tabs>
            <w:rPr>
              <w:rFonts w:eastAsiaTheme="minorEastAsia"/>
              <w:noProof/>
            </w:rPr>
          </w:pPr>
          <w:hyperlink w:anchor="_Toc446590863" w:history="1">
            <w:r w:rsidR="00A6126E" w:rsidRPr="004A7CB9">
              <w:rPr>
                <w:rStyle w:val="Hyperlink"/>
                <w:noProof/>
              </w:rPr>
              <w:t>Terminology</w:t>
            </w:r>
            <w:r w:rsidR="00A6126E">
              <w:rPr>
                <w:noProof/>
                <w:webHidden/>
              </w:rPr>
              <w:tab/>
            </w:r>
            <w:r w:rsidR="00A6126E">
              <w:rPr>
                <w:noProof/>
                <w:webHidden/>
              </w:rPr>
              <w:fldChar w:fldCharType="begin"/>
            </w:r>
            <w:r w:rsidR="00A6126E">
              <w:rPr>
                <w:noProof/>
                <w:webHidden/>
              </w:rPr>
              <w:instrText xml:space="preserve"> PAGEREF _Toc446590863 \h </w:instrText>
            </w:r>
            <w:r w:rsidR="00A6126E">
              <w:rPr>
                <w:noProof/>
                <w:webHidden/>
              </w:rPr>
            </w:r>
            <w:r w:rsidR="00A6126E">
              <w:rPr>
                <w:noProof/>
                <w:webHidden/>
              </w:rPr>
              <w:fldChar w:fldCharType="separate"/>
            </w:r>
            <w:r w:rsidR="00A6126E">
              <w:rPr>
                <w:noProof/>
                <w:webHidden/>
              </w:rPr>
              <w:t>3</w:t>
            </w:r>
            <w:r w:rsidR="00A6126E">
              <w:rPr>
                <w:noProof/>
                <w:webHidden/>
              </w:rPr>
              <w:fldChar w:fldCharType="end"/>
            </w:r>
          </w:hyperlink>
        </w:p>
        <w:p w14:paraId="6E2F4C1B" w14:textId="77777777" w:rsidR="00A6126E" w:rsidRDefault="00C53D5B" w:rsidP="001C04CF">
          <w:pPr>
            <w:pStyle w:val="TOC2"/>
            <w:tabs>
              <w:tab w:val="right" w:leader="dot" w:pos="9350"/>
            </w:tabs>
            <w:rPr>
              <w:rFonts w:eastAsiaTheme="minorEastAsia"/>
              <w:noProof/>
            </w:rPr>
          </w:pPr>
          <w:hyperlink w:anchor="_Toc446590864" w:history="1">
            <w:r w:rsidR="00A6126E" w:rsidRPr="004A7CB9">
              <w:rPr>
                <w:rStyle w:val="Hyperlink"/>
                <w:noProof/>
              </w:rPr>
              <w:t>References</w:t>
            </w:r>
            <w:r w:rsidR="00A6126E">
              <w:rPr>
                <w:noProof/>
                <w:webHidden/>
              </w:rPr>
              <w:tab/>
            </w:r>
            <w:r w:rsidR="00A6126E">
              <w:rPr>
                <w:noProof/>
                <w:webHidden/>
              </w:rPr>
              <w:fldChar w:fldCharType="begin"/>
            </w:r>
            <w:r w:rsidR="00A6126E">
              <w:rPr>
                <w:noProof/>
                <w:webHidden/>
              </w:rPr>
              <w:instrText xml:space="preserve"> PAGEREF _Toc446590864 \h </w:instrText>
            </w:r>
            <w:r w:rsidR="00A6126E">
              <w:rPr>
                <w:noProof/>
                <w:webHidden/>
              </w:rPr>
            </w:r>
            <w:r w:rsidR="00A6126E">
              <w:rPr>
                <w:noProof/>
                <w:webHidden/>
              </w:rPr>
              <w:fldChar w:fldCharType="separate"/>
            </w:r>
            <w:r w:rsidR="00A6126E">
              <w:rPr>
                <w:noProof/>
                <w:webHidden/>
              </w:rPr>
              <w:t>3</w:t>
            </w:r>
            <w:r w:rsidR="00A6126E">
              <w:rPr>
                <w:noProof/>
                <w:webHidden/>
              </w:rPr>
              <w:fldChar w:fldCharType="end"/>
            </w:r>
          </w:hyperlink>
        </w:p>
        <w:p w14:paraId="278793A2" w14:textId="673DAF8F" w:rsidR="00A6126E" w:rsidRDefault="00C53D5B">
          <w:pPr>
            <w:pStyle w:val="TOC1"/>
            <w:tabs>
              <w:tab w:val="right" w:leader="dot" w:pos="9350"/>
            </w:tabs>
            <w:rPr>
              <w:rFonts w:eastAsiaTheme="minorEastAsia"/>
              <w:noProof/>
            </w:rPr>
          </w:pPr>
          <w:hyperlink w:anchor="_API" w:history="1">
            <w:r w:rsidR="00A6126E" w:rsidRPr="004A7CB9">
              <w:rPr>
                <w:rStyle w:val="Hyperlink"/>
                <w:noProof/>
              </w:rPr>
              <w:t>API</w:t>
            </w:r>
            <w:r w:rsidR="00A6126E">
              <w:rPr>
                <w:noProof/>
                <w:webHidden/>
              </w:rPr>
              <w:tab/>
            </w:r>
            <w:r w:rsidR="00A6126E">
              <w:rPr>
                <w:noProof/>
                <w:webHidden/>
              </w:rPr>
              <w:fldChar w:fldCharType="begin"/>
            </w:r>
            <w:r w:rsidR="00A6126E">
              <w:rPr>
                <w:noProof/>
                <w:webHidden/>
              </w:rPr>
              <w:instrText xml:space="preserve"> PAGEREF _Toc446590866 \h </w:instrText>
            </w:r>
            <w:r w:rsidR="00A6126E">
              <w:rPr>
                <w:noProof/>
                <w:webHidden/>
              </w:rPr>
            </w:r>
            <w:r w:rsidR="00A6126E">
              <w:rPr>
                <w:noProof/>
                <w:webHidden/>
              </w:rPr>
              <w:fldChar w:fldCharType="separate"/>
            </w:r>
            <w:r w:rsidR="00A6126E">
              <w:rPr>
                <w:noProof/>
                <w:webHidden/>
              </w:rPr>
              <w:t>4</w:t>
            </w:r>
            <w:r w:rsidR="00A6126E">
              <w:rPr>
                <w:noProof/>
                <w:webHidden/>
              </w:rPr>
              <w:fldChar w:fldCharType="end"/>
            </w:r>
          </w:hyperlink>
        </w:p>
        <w:p w14:paraId="17377004" w14:textId="77777777" w:rsidR="00A6126E" w:rsidRDefault="00C53D5B">
          <w:pPr>
            <w:pStyle w:val="TOC2"/>
            <w:tabs>
              <w:tab w:val="right" w:leader="dot" w:pos="9350"/>
            </w:tabs>
            <w:rPr>
              <w:noProof/>
            </w:rPr>
          </w:pPr>
          <w:hyperlink w:anchor="_Toc446590867" w:history="1">
            <w:r w:rsidR="00A6126E" w:rsidRPr="004A7CB9">
              <w:rPr>
                <w:rStyle w:val="Hyperlink"/>
                <w:noProof/>
              </w:rPr>
              <w:t>Service Root</w:t>
            </w:r>
            <w:r w:rsidR="00A6126E">
              <w:rPr>
                <w:noProof/>
                <w:webHidden/>
              </w:rPr>
              <w:tab/>
            </w:r>
            <w:r w:rsidR="00A6126E">
              <w:rPr>
                <w:noProof/>
                <w:webHidden/>
              </w:rPr>
              <w:fldChar w:fldCharType="begin"/>
            </w:r>
            <w:r w:rsidR="00A6126E">
              <w:rPr>
                <w:noProof/>
                <w:webHidden/>
              </w:rPr>
              <w:instrText xml:space="preserve"> PAGEREF _Toc446590867 \h </w:instrText>
            </w:r>
            <w:r w:rsidR="00A6126E">
              <w:rPr>
                <w:noProof/>
                <w:webHidden/>
              </w:rPr>
            </w:r>
            <w:r w:rsidR="00A6126E">
              <w:rPr>
                <w:noProof/>
                <w:webHidden/>
              </w:rPr>
              <w:fldChar w:fldCharType="separate"/>
            </w:r>
            <w:r w:rsidR="00A6126E">
              <w:rPr>
                <w:noProof/>
                <w:webHidden/>
              </w:rPr>
              <w:t>4</w:t>
            </w:r>
            <w:r w:rsidR="00A6126E">
              <w:rPr>
                <w:noProof/>
                <w:webHidden/>
              </w:rPr>
              <w:fldChar w:fldCharType="end"/>
            </w:r>
          </w:hyperlink>
        </w:p>
        <w:p w14:paraId="2C6BA8FA" w14:textId="393E36F1" w:rsidR="003F0872" w:rsidRPr="007D6532" w:rsidRDefault="003F0872" w:rsidP="007D6532">
          <w:r>
            <w:t xml:space="preserve">    </w:t>
          </w:r>
        </w:p>
        <w:p w14:paraId="44D10BD7" w14:textId="77777777" w:rsidR="00460286" w:rsidRDefault="00460286">
          <w:r>
            <w:rPr>
              <w:b/>
              <w:bCs/>
              <w:noProof/>
            </w:rPr>
            <w:fldChar w:fldCharType="end"/>
          </w:r>
        </w:p>
      </w:sdtContent>
    </w:sdt>
    <w:p w14:paraId="22C00E66" w14:textId="77777777" w:rsidR="00460286" w:rsidRDefault="00460286"/>
    <w:p w14:paraId="3CF529FC" w14:textId="77777777" w:rsidR="00460286" w:rsidRDefault="00460286" w:rsidP="00DF4FB4">
      <w:pPr>
        <w:pStyle w:val="Heading3"/>
      </w:pPr>
      <w:bookmarkStart w:id="0" w:name="_Toc446590860"/>
      <w:r>
        <w:t>Revision History</w:t>
      </w:r>
      <w:bookmarkEnd w:id="0"/>
    </w:p>
    <w:tbl>
      <w:tblPr>
        <w:tblStyle w:val="TableGrid"/>
        <w:tblW w:w="0" w:type="auto"/>
        <w:tblLook w:val="04A0" w:firstRow="1" w:lastRow="0" w:firstColumn="1" w:lastColumn="0" w:noHBand="0" w:noVBand="1"/>
      </w:tblPr>
      <w:tblGrid>
        <w:gridCol w:w="1152"/>
        <w:gridCol w:w="3883"/>
        <w:gridCol w:w="1800"/>
        <w:gridCol w:w="2515"/>
      </w:tblGrid>
      <w:tr w:rsidR="00BB29FE" w14:paraId="6B54AA7F" w14:textId="77777777" w:rsidTr="009E2E88">
        <w:tc>
          <w:tcPr>
            <w:tcW w:w="1152" w:type="dxa"/>
          </w:tcPr>
          <w:p w14:paraId="2458749A" w14:textId="77777777" w:rsidR="00BB29FE" w:rsidRDefault="00BB29FE">
            <w:r>
              <w:t>0.1</w:t>
            </w:r>
          </w:p>
        </w:tc>
        <w:tc>
          <w:tcPr>
            <w:tcW w:w="3883" w:type="dxa"/>
          </w:tcPr>
          <w:p w14:paraId="707DF96E" w14:textId="77777777" w:rsidR="00BB29FE" w:rsidRDefault="00BB29FE">
            <w:r>
              <w:t>First draft</w:t>
            </w:r>
          </w:p>
        </w:tc>
        <w:tc>
          <w:tcPr>
            <w:tcW w:w="1800" w:type="dxa"/>
          </w:tcPr>
          <w:p w14:paraId="2BD6E7B9" w14:textId="77777777" w:rsidR="00BB29FE" w:rsidRDefault="00BB29FE">
            <w:r>
              <w:t>6.17. 2016</w:t>
            </w:r>
          </w:p>
        </w:tc>
        <w:tc>
          <w:tcPr>
            <w:tcW w:w="2515" w:type="dxa"/>
          </w:tcPr>
          <w:p w14:paraId="6E847A4C" w14:textId="4686F690" w:rsidR="00BB29FE" w:rsidRDefault="00BB29FE">
            <w:r>
              <w:t>Chester Kuo</w:t>
            </w:r>
            <w:r w:rsidR="001E11DA">
              <w:br/>
            </w:r>
          </w:p>
        </w:tc>
      </w:tr>
      <w:tr w:rsidR="00BB29FE" w14:paraId="22A7DFE6" w14:textId="77777777" w:rsidTr="009E2E88">
        <w:tc>
          <w:tcPr>
            <w:tcW w:w="1152" w:type="dxa"/>
          </w:tcPr>
          <w:p w14:paraId="2A1DB1C4" w14:textId="77777777" w:rsidR="00BB29FE" w:rsidRDefault="00C272E1">
            <w:r>
              <w:t>0.2</w:t>
            </w:r>
          </w:p>
        </w:tc>
        <w:tc>
          <w:tcPr>
            <w:tcW w:w="3883" w:type="dxa"/>
          </w:tcPr>
          <w:p w14:paraId="2731A6AA" w14:textId="77777777" w:rsidR="00BB29FE" w:rsidRDefault="00E3055C">
            <w:r>
              <w:t xml:space="preserve">Added APIs for storage management, Flavor creation. </w:t>
            </w:r>
          </w:p>
          <w:p w14:paraId="503967C5" w14:textId="5A1C2D62" w:rsidR="00591E6B" w:rsidRDefault="00591E6B">
            <w:r>
              <w:t>Added Introduction paragraph</w:t>
            </w:r>
            <w:r w:rsidR="001E11DA">
              <w:t>, update storage management for attachment/de-attachment</w:t>
            </w:r>
          </w:p>
        </w:tc>
        <w:tc>
          <w:tcPr>
            <w:tcW w:w="1800" w:type="dxa"/>
          </w:tcPr>
          <w:p w14:paraId="454ED9EA" w14:textId="248A5455" w:rsidR="00BB29FE" w:rsidRDefault="00E3055C">
            <w:r>
              <w:t>6.22.2016</w:t>
            </w:r>
          </w:p>
        </w:tc>
        <w:tc>
          <w:tcPr>
            <w:tcW w:w="2515" w:type="dxa"/>
          </w:tcPr>
          <w:p w14:paraId="7D0ACEAE" w14:textId="2E1714D5" w:rsidR="00BB29FE" w:rsidRDefault="00C272E1">
            <w:r>
              <w:t>Ananth Narayan S</w:t>
            </w:r>
            <w:r w:rsidR="001E11DA">
              <w:t xml:space="preserve">, </w:t>
            </w:r>
            <w:r w:rsidR="001E11DA">
              <w:br/>
              <w:t>Chester Kuo</w:t>
            </w:r>
          </w:p>
        </w:tc>
      </w:tr>
      <w:tr w:rsidR="00BB29FE" w14:paraId="6789B304" w14:textId="77777777" w:rsidTr="009E2E88">
        <w:tc>
          <w:tcPr>
            <w:tcW w:w="1152" w:type="dxa"/>
          </w:tcPr>
          <w:p w14:paraId="1D45499B" w14:textId="3FBF5747" w:rsidR="00BB29FE" w:rsidRDefault="00F8680E">
            <w:r>
              <w:t>0.3</w:t>
            </w:r>
          </w:p>
        </w:tc>
        <w:tc>
          <w:tcPr>
            <w:tcW w:w="3883" w:type="dxa"/>
          </w:tcPr>
          <w:p w14:paraId="06258AFD" w14:textId="23BFCCFC" w:rsidR="00BB29FE" w:rsidRDefault="00F8680E">
            <w:pPr>
              <w:rPr>
                <w:lang w:eastAsia="zh-TW"/>
              </w:rPr>
            </w:pPr>
            <w:r>
              <w:t>R</w:t>
            </w:r>
            <w:r>
              <w:rPr>
                <w:lang w:eastAsia="zh-TW"/>
              </w:rPr>
              <w:t>evised mockup API data</w:t>
            </w:r>
          </w:p>
        </w:tc>
        <w:tc>
          <w:tcPr>
            <w:tcW w:w="1800" w:type="dxa"/>
          </w:tcPr>
          <w:p w14:paraId="6951D0EB" w14:textId="79F555AC" w:rsidR="00BB29FE" w:rsidRDefault="00F8680E">
            <w:r>
              <w:t>7.</w:t>
            </w:r>
            <w:r w:rsidR="00A159E0">
              <w:t>26</w:t>
            </w:r>
            <w:r>
              <w:t>.2016</w:t>
            </w:r>
          </w:p>
        </w:tc>
        <w:tc>
          <w:tcPr>
            <w:tcW w:w="2515" w:type="dxa"/>
          </w:tcPr>
          <w:p w14:paraId="02C8AC61" w14:textId="15934370" w:rsidR="00BB29FE" w:rsidRDefault="00F8680E">
            <w:r>
              <w:t>Chester Kuo</w:t>
            </w:r>
          </w:p>
        </w:tc>
      </w:tr>
      <w:tr w:rsidR="00DB0AA5" w14:paraId="2C512057" w14:textId="77777777" w:rsidTr="009E2E88">
        <w:tc>
          <w:tcPr>
            <w:tcW w:w="1152" w:type="dxa"/>
          </w:tcPr>
          <w:p w14:paraId="0EB12C33" w14:textId="59BAB2E8" w:rsidR="00DB0AA5" w:rsidRDefault="00DB0AA5">
            <w:r>
              <w:t>0.4</w:t>
            </w:r>
          </w:p>
        </w:tc>
        <w:tc>
          <w:tcPr>
            <w:tcW w:w="3883" w:type="dxa"/>
          </w:tcPr>
          <w:p w14:paraId="3DF9573A" w14:textId="6A6E52FC" w:rsidR="00DB0AA5" w:rsidRDefault="00DB0AA5">
            <w:r>
              <w:t>Updated details of flavor creator</w:t>
            </w:r>
          </w:p>
        </w:tc>
        <w:tc>
          <w:tcPr>
            <w:tcW w:w="1800" w:type="dxa"/>
          </w:tcPr>
          <w:p w14:paraId="2194167A" w14:textId="77777777" w:rsidR="00DB0AA5" w:rsidRDefault="00DB0AA5"/>
        </w:tc>
        <w:tc>
          <w:tcPr>
            <w:tcW w:w="2515" w:type="dxa"/>
          </w:tcPr>
          <w:p w14:paraId="492F07F5" w14:textId="25726C2F" w:rsidR="00DB0AA5" w:rsidRDefault="00DB0AA5">
            <w:r>
              <w:t>Ananth Narayan S</w:t>
            </w:r>
          </w:p>
        </w:tc>
      </w:tr>
    </w:tbl>
    <w:p w14:paraId="28A59FFC" w14:textId="77777777" w:rsidR="00460286" w:rsidRDefault="00460286"/>
    <w:p w14:paraId="7C01E885" w14:textId="054B9ADD" w:rsidR="00655DB2" w:rsidRDefault="00655DB2">
      <w:r>
        <w:br w:type="page"/>
      </w:r>
    </w:p>
    <w:p w14:paraId="4080C52F" w14:textId="77777777" w:rsidR="00655DB2" w:rsidRDefault="00655DB2"/>
    <w:p w14:paraId="74F756DE" w14:textId="77777777" w:rsidR="00325E46" w:rsidRPr="00A159E0" w:rsidRDefault="00325E46" w:rsidP="00325E46">
      <w:pPr>
        <w:pStyle w:val="Heading1"/>
        <w:rPr>
          <w:rFonts w:ascii="Microsoft YaHei" w:eastAsia="Microsoft YaHei" w:hAnsi="Microsoft YaHei"/>
        </w:rPr>
      </w:pPr>
      <w:bookmarkStart w:id="1" w:name="_Introduction"/>
      <w:bookmarkStart w:id="2" w:name="_Toc446590861"/>
      <w:bookmarkStart w:id="3" w:name="Introduction"/>
      <w:bookmarkEnd w:id="1"/>
      <w:r w:rsidRPr="00A159E0">
        <w:rPr>
          <w:rFonts w:ascii="Microsoft YaHei" w:eastAsia="Microsoft YaHei" w:hAnsi="Microsoft YaHei"/>
        </w:rPr>
        <w:t>Introduction</w:t>
      </w:r>
      <w:bookmarkEnd w:id="2"/>
    </w:p>
    <w:bookmarkEnd w:id="3"/>
    <w:p w14:paraId="4FCC780F" w14:textId="512C0C7C" w:rsidR="00595A8B" w:rsidRPr="00E124BE" w:rsidRDefault="00595A8B" w:rsidP="00A74ED3">
      <w:pPr>
        <w:rPr>
          <w:rFonts w:ascii="Microsoft YaHei" w:eastAsia="Microsoft YaHei" w:hAnsi="Microsoft YaHei"/>
          <w:sz w:val="24"/>
          <w:szCs w:val="24"/>
        </w:rPr>
      </w:pPr>
      <w:r w:rsidRPr="00E124BE">
        <w:rPr>
          <w:rFonts w:ascii="Microsoft YaHei" w:eastAsia="Microsoft YaHei" w:hAnsi="Microsoft YaHei"/>
          <w:sz w:val="24"/>
          <w:szCs w:val="24"/>
        </w:rPr>
        <w:t xml:space="preserve">Plasma is a controller for </w:t>
      </w:r>
      <w:r w:rsidR="00E124BE" w:rsidRPr="00DB0AA5">
        <w:rPr>
          <w:rFonts w:ascii="Microsoft YaHei" w:eastAsia="Microsoft YaHei" w:hAnsi="Microsoft YaHei"/>
          <w:noProof/>
          <w:sz w:val="24"/>
          <w:szCs w:val="24"/>
        </w:rPr>
        <w:t>Pooled and composable resources which adhere to DMTF Redfish</w:t>
      </w:r>
      <w:r w:rsidR="00E124BE" w:rsidRPr="00E124BE" w:rsidDel="00E124BE">
        <w:rPr>
          <w:rFonts w:ascii="Microsoft YaHei" w:eastAsia="Microsoft YaHei" w:hAnsi="Microsoft YaHei"/>
          <w:sz w:val="24"/>
          <w:szCs w:val="24"/>
        </w:rPr>
        <w:t xml:space="preserve"> </w:t>
      </w:r>
      <w:r w:rsidR="00655DB2" w:rsidRPr="00E124BE">
        <w:rPr>
          <w:rFonts w:ascii="Microsoft YaHei" w:eastAsia="Microsoft YaHei" w:hAnsi="Microsoft YaHei"/>
          <w:sz w:val="24"/>
          <w:szCs w:val="24"/>
        </w:rPr>
        <w:t xml:space="preserve">with </w:t>
      </w:r>
      <w:r w:rsidRPr="00E124BE">
        <w:rPr>
          <w:rFonts w:ascii="Microsoft YaHei" w:eastAsia="Microsoft YaHei" w:hAnsi="Microsoft YaHei"/>
          <w:sz w:val="24"/>
          <w:szCs w:val="24"/>
        </w:rPr>
        <w:t xml:space="preserve">hardware management requests. That includes provisioning and management of RSD components and underlay features. </w:t>
      </w:r>
    </w:p>
    <w:p w14:paraId="7226C990" w14:textId="77777777" w:rsidR="00595A8B" w:rsidRPr="00A159E0" w:rsidRDefault="00595A8B" w:rsidP="00595A8B">
      <w:pPr>
        <w:pStyle w:val="Heading2"/>
        <w:rPr>
          <w:rFonts w:ascii="Microsoft YaHei" w:eastAsia="Microsoft YaHei" w:hAnsi="Microsoft YaHei"/>
        </w:rPr>
      </w:pPr>
      <w:r w:rsidRPr="00A159E0">
        <w:rPr>
          <w:rFonts w:ascii="Microsoft YaHei" w:eastAsia="Microsoft YaHei" w:hAnsi="Microsoft YaHei"/>
        </w:rPr>
        <w:t>Plasma and OpenStack</w:t>
      </w:r>
    </w:p>
    <w:p w14:paraId="550F8BA7" w14:textId="21E7BF33" w:rsidR="00A74ED3" w:rsidRPr="00A159E0" w:rsidRDefault="00595A8B" w:rsidP="00A74ED3">
      <w:pPr>
        <w:rPr>
          <w:rFonts w:ascii="Microsoft YaHei" w:eastAsia="Microsoft YaHei" w:hAnsi="Microsoft YaHei"/>
        </w:rPr>
      </w:pPr>
      <w:r w:rsidRPr="00A159E0">
        <w:rPr>
          <w:rFonts w:ascii="Microsoft YaHei" w:eastAsia="Microsoft YaHei" w:hAnsi="Microsoft YaHei"/>
          <w:sz w:val="24"/>
          <w:szCs w:val="24"/>
        </w:rPr>
        <w:t xml:space="preserve">Current OpenStack components such as Nova, Neutron, Cinder, Ironic need to be modified to call Plasma APIs to provide the requested RSD feature. For example if a particular flavor system is requested which maps to a RSD system, </w:t>
      </w:r>
      <w:r w:rsidR="00A61313" w:rsidRPr="00A159E0">
        <w:rPr>
          <w:rFonts w:ascii="Microsoft YaHei" w:eastAsia="Microsoft YaHei" w:hAnsi="Microsoft YaHei"/>
          <w:sz w:val="24"/>
          <w:szCs w:val="24"/>
        </w:rPr>
        <w:t xml:space="preserve">such a </w:t>
      </w:r>
      <w:r w:rsidRPr="00A159E0">
        <w:rPr>
          <w:rFonts w:ascii="Microsoft YaHei" w:eastAsia="Microsoft YaHei" w:hAnsi="Microsoft YaHei"/>
          <w:sz w:val="24"/>
          <w:szCs w:val="24"/>
        </w:rPr>
        <w:t xml:space="preserve">call should go to Ironic which </w:t>
      </w:r>
      <w:r w:rsidR="00A61313" w:rsidRPr="00A159E0">
        <w:rPr>
          <w:rFonts w:ascii="Microsoft YaHei" w:eastAsia="Microsoft YaHei" w:hAnsi="Microsoft YaHei"/>
          <w:sz w:val="24"/>
          <w:szCs w:val="24"/>
        </w:rPr>
        <w:t xml:space="preserve">subsequently </w:t>
      </w:r>
      <w:r w:rsidRPr="00A159E0">
        <w:rPr>
          <w:rFonts w:ascii="Microsoft YaHei" w:eastAsia="Microsoft YaHei" w:hAnsi="Microsoft YaHei"/>
          <w:sz w:val="24"/>
          <w:szCs w:val="24"/>
        </w:rPr>
        <w:t>Plasma to provide that node. S</w:t>
      </w:r>
      <w:r w:rsidR="00A61313" w:rsidRPr="00A159E0">
        <w:rPr>
          <w:rFonts w:ascii="Microsoft YaHei" w:eastAsia="Microsoft YaHei" w:hAnsi="Microsoft YaHei"/>
          <w:sz w:val="24"/>
          <w:szCs w:val="24"/>
        </w:rPr>
        <w:t>o</w:t>
      </w:r>
      <w:r w:rsidRPr="00A159E0">
        <w:rPr>
          <w:rFonts w:ascii="Microsoft YaHei" w:eastAsia="Microsoft YaHei" w:hAnsi="Microsoft YaHei"/>
          <w:sz w:val="24"/>
          <w:szCs w:val="24"/>
        </w:rPr>
        <w:t xml:space="preserve"> Plasma will get subsumed under Ironic in the future</w:t>
      </w:r>
      <w:r w:rsidRPr="00A159E0">
        <w:rPr>
          <w:rFonts w:ascii="Microsoft YaHei" w:eastAsia="Microsoft YaHei" w:hAnsi="Microsoft YaHei"/>
        </w:rPr>
        <w:t>.</w:t>
      </w:r>
    </w:p>
    <w:p w14:paraId="51D39D6F" w14:textId="77777777" w:rsidR="00655DB2" w:rsidRDefault="00655DB2" w:rsidP="00A74ED3"/>
    <w:p w14:paraId="3E4B895C" w14:textId="72E166AF" w:rsidR="00655DB2" w:rsidRPr="00A74ED3" w:rsidRDefault="00655DB2" w:rsidP="00A74ED3">
      <w:r w:rsidRPr="007047C7">
        <w:rPr>
          <w:noProof/>
          <w:lang w:eastAsia="zh-TW"/>
        </w:rPr>
        <w:drawing>
          <wp:inline distT="0" distB="0" distL="0" distR="0" wp14:anchorId="4C2D46BA" wp14:editId="660F7055">
            <wp:extent cx="5915025" cy="43065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1097" cy="4310991"/>
                    </a:xfrm>
                    <a:prstGeom prst="rect">
                      <a:avLst/>
                    </a:prstGeom>
                    <a:noFill/>
                    <a:ln>
                      <a:noFill/>
                    </a:ln>
                  </pic:spPr>
                </pic:pic>
              </a:graphicData>
            </a:graphic>
          </wp:inline>
        </w:drawing>
      </w:r>
    </w:p>
    <w:p w14:paraId="506D66B3" w14:textId="77777777" w:rsidR="00325E46" w:rsidRDefault="00325E46" w:rsidP="00460286">
      <w:pPr>
        <w:pStyle w:val="Heading2"/>
      </w:pPr>
      <w:bookmarkStart w:id="4" w:name="_Toc446590862"/>
      <w:r>
        <w:lastRenderedPageBreak/>
        <w:t>Scope</w:t>
      </w:r>
      <w:bookmarkEnd w:id="4"/>
    </w:p>
    <w:p w14:paraId="1009C37D" w14:textId="4CEE8F32" w:rsidR="00460286" w:rsidRPr="00A159E0" w:rsidRDefault="00460286" w:rsidP="00460286">
      <w:pPr>
        <w:rPr>
          <w:rFonts w:ascii="Microsoft YaHei" w:eastAsia="Microsoft YaHei" w:hAnsi="Microsoft YaHei"/>
          <w:sz w:val="24"/>
          <w:szCs w:val="24"/>
        </w:rPr>
      </w:pPr>
      <w:r w:rsidRPr="00A159E0">
        <w:rPr>
          <w:rFonts w:ascii="Microsoft YaHei" w:eastAsia="Microsoft YaHei" w:hAnsi="Microsoft YaHei"/>
          <w:sz w:val="24"/>
          <w:szCs w:val="24"/>
        </w:rPr>
        <w:t xml:space="preserve">This document contains information about the </w:t>
      </w:r>
      <w:r w:rsidR="001C04CF" w:rsidRPr="00A159E0">
        <w:rPr>
          <w:rFonts w:ascii="Microsoft YaHei" w:eastAsia="Microsoft YaHei" w:hAnsi="Microsoft YaHei"/>
          <w:sz w:val="24"/>
          <w:szCs w:val="24"/>
        </w:rPr>
        <w:t>Restful API of Plasma</w:t>
      </w:r>
      <w:r w:rsidR="008E50F1" w:rsidRPr="00A159E0">
        <w:rPr>
          <w:rFonts w:ascii="Microsoft YaHei" w:eastAsia="Microsoft YaHei" w:hAnsi="Microsoft YaHei"/>
          <w:sz w:val="24"/>
          <w:szCs w:val="24"/>
        </w:rPr>
        <w:t xml:space="preserve"> controller</w:t>
      </w:r>
      <w:r w:rsidR="001C04CF" w:rsidRPr="00A159E0">
        <w:rPr>
          <w:rFonts w:ascii="Microsoft YaHei" w:eastAsia="Microsoft YaHei" w:hAnsi="Microsoft YaHei"/>
          <w:sz w:val="24"/>
          <w:szCs w:val="24"/>
        </w:rPr>
        <w:t xml:space="preserve"> including networking, storage</w:t>
      </w:r>
      <w:r w:rsidR="008E50F1" w:rsidRPr="00A159E0">
        <w:rPr>
          <w:rFonts w:ascii="Microsoft YaHei" w:eastAsia="Microsoft YaHei" w:hAnsi="Microsoft YaHei"/>
          <w:sz w:val="24"/>
          <w:szCs w:val="24"/>
        </w:rPr>
        <w:t xml:space="preserve"> configuration and compute nodes composition and flavor creation..etc.</w:t>
      </w:r>
    </w:p>
    <w:p w14:paraId="79555A32" w14:textId="77777777" w:rsidR="00A66A23" w:rsidRDefault="00A66A23" w:rsidP="00460286"/>
    <w:p w14:paraId="619D3972" w14:textId="77777777" w:rsidR="00460286" w:rsidRDefault="00460286" w:rsidP="00460286">
      <w:pPr>
        <w:pStyle w:val="Heading2"/>
      </w:pPr>
      <w:bookmarkStart w:id="5" w:name="_Toc446590863"/>
      <w:r>
        <w:t>Terminology</w:t>
      </w:r>
      <w:bookmarkEnd w:id="5"/>
    </w:p>
    <w:tbl>
      <w:tblPr>
        <w:tblStyle w:val="TableTitleWide"/>
        <w:tblW w:w="9360" w:type="dxa"/>
        <w:tblLook w:val="04A0" w:firstRow="1" w:lastRow="0" w:firstColumn="1" w:lastColumn="0" w:noHBand="0" w:noVBand="1"/>
      </w:tblPr>
      <w:tblGrid>
        <w:gridCol w:w="1073"/>
        <w:gridCol w:w="8287"/>
      </w:tblGrid>
      <w:tr w:rsidR="00460286" w:rsidRPr="00382786" w14:paraId="3775EF60" w14:textId="77777777" w:rsidTr="00BE4437">
        <w:trPr>
          <w:cnfStyle w:val="100000000000" w:firstRow="1" w:lastRow="0" w:firstColumn="0" w:lastColumn="0" w:oddVBand="0" w:evenVBand="0" w:oddHBand="0" w:evenHBand="0" w:firstRowFirstColumn="0" w:firstRowLastColumn="0" w:lastRowFirstColumn="0" w:lastRowLastColumn="0"/>
        </w:trPr>
        <w:tc>
          <w:tcPr>
            <w:tcW w:w="1073" w:type="dxa"/>
          </w:tcPr>
          <w:p w14:paraId="67B1BC9A" w14:textId="77777777" w:rsidR="00460286" w:rsidRPr="00A159E0" w:rsidRDefault="00460286" w:rsidP="00BE4437">
            <w:pPr>
              <w:pStyle w:val="TableHead-L"/>
              <w:rPr>
                <w:rFonts w:ascii="Microsoft YaHei" w:eastAsia="Microsoft YaHei" w:hAnsi="Microsoft YaHei"/>
              </w:rPr>
            </w:pPr>
            <w:r w:rsidRPr="00A159E0">
              <w:rPr>
                <w:rFonts w:ascii="Microsoft YaHei" w:eastAsia="Microsoft YaHei" w:hAnsi="Microsoft YaHei"/>
              </w:rPr>
              <w:t>Term</w:t>
            </w:r>
          </w:p>
        </w:tc>
        <w:tc>
          <w:tcPr>
            <w:tcW w:w="8287" w:type="dxa"/>
          </w:tcPr>
          <w:p w14:paraId="289D5942" w14:textId="77777777" w:rsidR="00460286" w:rsidRPr="00A159E0" w:rsidRDefault="00460286" w:rsidP="00BE4437">
            <w:pPr>
              <w:pStyle w:val="TableHead-L"/>
              <w:rPr>
                <w:rFonts w:ascii="Microsoft YaHei" w:eastAsia="Microsoft YaHei" w:hAnsi="Microsoft YaHei"/>
              </w:rPr>
            </w:pPr>
            <w:r w:rsidRPr="00A159E0">
              <w:rPr>
                <w:rFonts w:ascii="Microsoft YaHei" w:eastAsia="Microsoft YaHei" w:hAnsi="Microsoft YaHei"/>
              </w:rPr>
              <w:t>Definition</w:t>
            </w:r>
          </w:p>
        </w:tc>
      </w:tr>
      <w:tr w:rsidR="00460286" w:rsidRPr="00382786" w14:paraId="6071B1C6" w14:textId="77777777" w:rsidTr="00BE4437">
        <w:tc>
          <w:tcPr>
            <w:tcW w:w="1073" w:type="dxa"/>
          </w:tcPr>
          <w:p w14:paraId="426D0AC5"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BMC</w:t>
            </w:r>
          </w:p>
        </w:tc>
        <w:tc>
          <w:tcPr>
            <w:tcW w:w="8287" w:type="dxa"/>
          </w:tcPr>
          <w:p w14:paraId="6C42F9A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Baseboard Management Controller</w:t>
            </w:r>
          </w:p>
        </w:tc>
      </w:tr>
      <w:tr w:rsidR="00460286" w:rsidRPr="00382786" w14:paraId="5D290F7D" w14:textId="77777777" w:rsidTr="00BE4437">
        <w:tc>
          <w:tcPr>
            <w:tcW w:w="1073" w:type="dxa"/>
          </w:tcPr>
          <w:p w14:paraId="04BDD4D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CIMI</w:t>
            </w:r>
          </w:p>
        </w:tc>
        <w:tc>
          <w:tcPr>
            <w:tcW w:w="8287" w:type="dxa"/>
          </w:tcPr>
          <w:p w14:paraId="019C1D9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Cloud Infrastructure Management Interface</w:t>
            </w:r>
          </w:p>
        </w:tc>
      </w:tr>
      <w:tr w:rsidR="00460286" w:rsidRPr="00382786" w14:paraId="5BADDEFA" w14:textId="77777777" w:rsidTr="00BE4437">
        <w:tc>
          <w:tcPr>
            <w:tcW w:w="1073" w:type="dxa"/>
          </w:tcPr>
          <w:p w14:paraId="0B440721"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HTTP</w:t>
            </w:r>
          </w:p>
        </w:tc>
        <w:tc>
          <w:tcPr>
            <w:tcW w:w="8287" w:type="dxa"/>
          </w:tcPr>
          <w:p w14:paraId="4BD23E53"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Hypertext Transfer Protocol</w:t>
            </w:r>
          </w:p>
        </w:tc>
      </w:tr>
      <w:tr w:rsidR="00460286" w:rsidRPr="00382786" w14:paraId="5509641D" w14:textId="77777777" w:rsidTr="00BE4437">
        <w:tc>
          <w:tcPr>
            <w:tcW w:w="1073" w:type="dxa"/>
          </w:tcPr>
          <w:p w14:paraId="384FFB15"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JSON</w:t>
            </w:r>
          </w:p>
        </w:tc>
        <w:tc>
          <w:tcPr>
            <w:tcW w:w="8287" w:type="dxa"/>
          </w:tcPr>
          <w:p w14:paraId="6F601B6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JavaScript Object Notation</w:t>
            </w:r>
          </w:p>
        </w:tc>
      </w:tr>
      <w:tr w:rsidR="00460286" w:rsidRPr="00382786" w14:paraId="77F6D6F0" w14:textId="77777777" w:rsidTr="00BE4437">
        <w:tc>
          <w:tcPr>
            <w:tcW w:w="1073" w:type="dxa"/>
          </w:tcPr>
          <w:p w14:paraId="645290DD"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rPr>
              <w:t>NIC</w:t>
            </w:r>
          </w:p>
        </w:tc>
        <w:tc>
          <w:tcPr>
            <w:tcW w:w="8287" w:type="dxa"/>
          </w:tcPr>
          <w:p w14:paraId="4E8C5071"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rPr>
              <w:t>Network Interface Card</w:t>
            </w:r>
          </w:p>
        </w:tc>
      </w:tr>
      <w:tr w:rsidR="00460286" w:rsidRPr="00382786" w14:paraId="259D72C9" w14:textId="77777777" w:rsidTr="00BE4437">
        <w:tc>
          <w:tcPr>
            <w:tcW w:w="1073" w:type="dxa"/>
          </w:tcPr>
          <w:p w14:paraId="53A0B7DD"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OCCI</w:t>
            </w:r>
          </w:p>
        </w:tc>
        <w:tc>
          <w:tcPr>
            <w:tcW w:w="8287" w:type="dxa"/>
          </w:tcPr>
          <w:p w14:paraId="57BA6ABB"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Open Cloud Computing Interface</w:t>
            </w:r>
          </w:p>
        </w:tc>
      </w:tr>
      <w:tr w:rsidR="00460286" w:rsidRPr="00382786" w14:paraId="517FF27F" w14:textId="77777777" w:rsidTr="00BE4437">
        <w:tc>
          <w:tcPr>
            <w:tcW w:w="1073" w:type="dxa"/>
          </w:tcPr>
          <w:p w14:paraId="24493D3F"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OData</w:t>
            </w:r>
          </w:p>
        </w:tc>
        <w:tc>
          <w:tcPr>
            <w:tcW w:w="8287" w:type="dxa"/>
          </w:tcPr>
          <w:p w14:paraId="28BF6484"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Open Data Protocol</w:t>
            </w:r>
          </w:p>
        </w:tc>
      </w:tr>
      <w:tr w:rsidR="00460286" w:rsidRPr="00382786" w14:paraId="6EE6D7A4" w14:textId="77777777" w:rsidTr="00BE4437">
        <w:tc>
          <w:tcPr>
            <w:tcW w:w="1073" w:type="dxa"/>
          </w:tcPr>
          <w:p w14:paraId="3486C41C"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OVF</w:t>
            </w:r>
          </w:p>
        </w:tc>
        <w:tc>
          <w:tcPr>
            <w:tcW w:w="8287" w:type="dxa"/>
          </w:tcPr>
          <w:p w14:paraId="311E3513"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Open Virtualization Format</w:t>
            </w:r>
          </w:p>
        </w:tc>
      </w:tr>
      <w:tr w:rsidR="00460286" w:rsidRPr="00382786" w14:paraId="67EFD224" w14:textId="77777777" w:rsidTr="00BE4437">
        <w:tc>
          <w:tcPr>
            <w:tcW w:w="1073" w:type="dxa"/>
          </w:tcPr>
          <w:p w14:paraId="28EBA232"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 xml:space="preserve">POD </w:t>
            </w:r>
          </w:p>
        </w:tc>
        <w:tc>
          <w:tcPr>
            <w:tcW w:w="8287" w:type="dxa"/>
          </w:tcPr>
          <w:p w14:paraId="72BA1621"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A physical collection of multiple racks</w:t>
            </w:r>
          </w:p>
        </w:tc>
      </w:tr>
      <w:tr w:rsidR="00460286" w:rsidRPr="00382786" w14:paraId="47E9672E" w14:textId="77777777" w:rsidTr="00BE4437">
        <w:tc>
          <w:tcPr>
            <w:tcW w:w="1073" w:type="dxa"/>
          </w:tcPr>
          <w:p w14:paraId="765DAD7B"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PODM</w:t>
            </w:r>
          </w:p>
        </w:tc>
        <w:tc>
          <w:tcPr>
            <w:tcW w:w="8287" w:type="dxa"/>
          </w:tcPr>
          <w:p w14:paraId="02D531F0"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POD Manager</w:t>
            </w:r>
          </w:p>
        </w:tc>
      </w:tr>
      <w:tr w:rsidR="00460286" w:rsidRPr="00382786" w14:paraId="6A34ED9B" w14:textId="77777777" w:rsidTr="00BE4437">
        <w:tc>
          <w:tcPr>
            <w:tcW w:w="1073" w:type="dxa"/>
          </w:tcPr>
          <w:p w14:paraId="602822E2"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PSME</w:t>
            </w:r>
          </w:p>
        </w:tc>
        <w:tc>
          <w:tcPr>
            <w:tcW w:w="8287" w:type="dxa"/>
          </w:tcPr>
          <w:p w14:paraId="7ECF1A67"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rPr>
              <w:t>Pooled System Management Engine</w:t>
            </w:r>
          </w:p>
        </w:tc>
      </w:tr>
      <w:tr w:rsidR="00460286" w:rsidRPr="00382786" w14:paraId="217F660B" w14:textId="77777777" w:rsidTr="00BE4437">
        <w:tc>
          <w:tcPr>
            <w:tcW w:w="1073" w:type="dxa"/>
          </w:tcPr>
          <w:p w14:paraId="0B8C4DD2"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REST</w:t>
            </w:r>
          </w:p>
        </w:tc>
        <w:tc>
          <w:tcPr>
            <w:tcW w:w="8287" w:type="dxa"/>
          </w:tcPr>
          <w:p w14:paraId="20922418"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Representational state transfer</w:t>
            </w:r>
          </w:p>
        </w:tc>
      </w:tr>
      <w:tr w:rsidR="00460286" w:rsidRPr="00382786" w14:paraId="23479C65" w14:textId="77777777" w:rsidTr="00BE4437">
        <w:tc>
          <w:tcPr>
            <w:tcW w:w="1073" w:type="dxa"/>
          </w:tcPr>
          <w:p w14:paraId="2F7A65C0"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SDV</w:t>
            </w:r>
          </w:p>
        </w:tc>
        <w:tc>
          <w:tcPr>
            <w:tcW w:w="8287" w:type="dxa"/>
          </w:tcPr>
          <w:p w14:paraId="059E419B"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Software Development Vehicle</w:t>
            </w:r>
          </w:p>
        </w:tc>
      </w:tr>
      <w:tr w:rsidR="00460286" w:rsidRPr="00382786" w14:paraId="41B8992D" w14:textId="77777777" w:rsidTr="00BE4437">
        <w:tc>
          <w:tcPr>
            <w:tcW w:w="1073" w:type="dxa"/>
          </w:tcPr>
          <w:p w14:paraId="0D47944E"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URI</w:t>
            </w:r>
          </w:p>
        </w:tc>
        <w:tc>
          <w:tcPr>
            <w:tcW w:w="8287" w:type="dxa"/>
          </w:tcPr>
          <w:p w14:paraId="0E111E00"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Uniform resource identifier</w:t>
            </w:r>
          </w:p>
        </w:tc>
      </w:tr>
      <w:tr w:rsidR="00460286" w:rsidRPr="00382786" w14:paraId="010C4A2D" w14:textId="77777777" w:rsidTr="00BE4437">
        <w:tc>
          <w:tcPr>
            <w:tcW w:w="1073" w:type="dxa"/>
          </w:tcPr>
          <w:p w14:paraId="61D92F82"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UUID</w:t>
            </w:r>
          </w:p>
        </w:tc>
        <w:tc>
          <w:tcPr>
            <w:tcW w:w="8287" w:type="dxa"/>
          </w:tcPr>
          <w:p w14:paraId="64007819"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Universally Unique Identifier</w:t>
            </w:r>
          </w:p>
        </w:tc>
      </w:tr>
      <w:tr w:rsidR="00460286" w:rsidRPr="00382786" w14:paraId="1B9C3002" w14:textId="77777777" w:rsidTr="00BE4437">
        <w:tc>
          <w:tcPr>
            <w:tcW w:w="1073" w:type="dxa"/>
          </w:tcPr>
          <w:p w14:paraId="4F8653D3"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XML</w:t>
            </w:r>
          </w:p>
        </w:tc>
        <w:tc>
          <w:tcPr>
            <w:tcW w:w="8287" w:type="dxa"/>
          </w:tcPr>
          <w:p w14:paraId="6F4A9753" w14:textId="77777777" w:rsidR="00460286" w:rsidRPr="00A159E0" w:rsidRDefault="00A74ED3" w:rsidP="00BE4437">
            <w:pPr>
              <w:pStyle w:val="TableBody-L"/>
              <w:rPr>
                <w:rFonts w:ascii="Microsoft YaHei" w:eastAsia="Microsoft YaHei" w:hAnsi="Microsoft YaHei" w:cs="Arial"/>
              </w:rPr>
            </w:pPr>
            <w:r w:rsidRPr="00A159E0">
              <w:rPr>
                <w:rFonts w:ascii="Microsoft YaHei" w:eastAsia="Microsoft YaHei" w:hAnsi="Microsoft YaHei" w:cs="Arial"/>
              </w:rPr>
              <w:t>eX</w:t>
            </w:r>
            <w:r w:rsidR="00460286" w:rsidRPr="00A159E0">
              <w:rPr>
                <w:rFonts w:ascii="Microsoft YaHei" w:eastAsia="Microsoft YaHei" w:hAnsi="Microsoft YaHei" w:cs="Arial"/>
              </w:rPr>
              <w:t>tensible Markup Language</w:t>
            </w:r>
          </w:p>
        </w:tc>
      </w:tr>
    </w:tbl>
    <w:p w14:paraId="51EA8315" w14:textId="77777777" w:rsidR="00460286" w:rsidRDefault="00460286" w:rsidP="00460286"/>
    <w:p w14:paraId="2CB3ABF9" w14:textId="77777777" w:rsidR="00460286" w:rsidRDefault="00460286" w:rsidP="00460286">
      <w:pPr>
        <w:pStyle w:val="Heading2"/>
      </w:pPr>
      <w:bookmarkStart w:id="6" w:name="_Toc446590864"/>
      <w:r>
        <w:t>References</w:t>
      </w:r>
      <w:bookmarkEnd w:id="6"/>
      <w:r>
        <w:t xml:space="preserve"> </w:t>
      </w:r>
    </w:p>
    <w:tbl>
      <w:tblPr>
        <w:tblW w:w="936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4860"/>
        <w:gridCol w:w="2970"/>
        <w:gridCol w:w="1530"/>
      </w:tblGrid>
      <w:tr w:rsidR="00460286" w:rsidRPr="006E2D7F" w14:paraId="19CDE192" w14:textId="77777777" w:rsidTr="00233B44">
        <w:trPr>
          <w:trHeight w:val="170"/>
        </w:trPr>
        <w:tc>
          <w:tcPr>
            <w:tcW w:w="4860" w:type="dxa"/>
            <w:shd w:val="clear" w:color="000000" w:fill="auto"/>
            <w:vAlign w:val="bottom"/>
            <w:hideMark/>
          </w:tcPr>
          <w:p w14:paraId="03D94627" w14:textId="77777777" w:rsidR="00460286" w:rsidRPr="006E2D7F" w:rsidRDefault="00460286" w:rsidP="00BE4437">
            <w:pPr>
              <w:pStyle w:val="TableHead-L"/>
            </w:pPr>
            <w:r w:rsidRPr="006E2D7F">
              <w:t>Document name</w:t>
            </w:r>
          </w:p>
        </w:tc>
        <w:tc>
          <w:tcPr>
            <w:tcW w:w="2970" w:type="dxa"/>
            <w:shd w:val="clear" w:color="000000" w:fill="auto"/>
            <w:vAlign w:val="bottom"/>
          </w:tcPr>
          <w:p w14:paraId="4164FFB7" w14:textId="77777777" w:rsidR="00460286" w:rsidRPr="006E2D7F" w:rsidRDefault="00460286" w:rsidP="00BE4437">
            <w:pPr>
              <w:pStyle w:val="TableHead-L"/>
            </w:pPr>
          </w:p>
        </w:tc>
        <w:tc>
          <w:tcPr>
            <w:tcW w:w="1530" w:type="dxa"/>
            <w:shd w:val="clear" w:color="000000" w:fill="auto"/>
            <w:vAlign w:val="bottom"/>
          </w:tcPr>
          <w:p w14:paraId="5AB2D623" w14:textId="77777777" w:rsidR="00460286" w:rsidRPr="006E2D7F" w:rsidRDefault="00460286" w:rsidP="00BE4437">
            <w:pPr>
              <w:pStyle w:val="TableHead-L"/>
            </w:pPr>
          </w:p>
        </w:tc>
      </w:tr>
      <w:tr w:rsidR="00460286" w:rsidRPr="00115D1C" w14:paraId="39CF45DF" w14:textId="77777777" w:rsidTr="00BE4437">
        <w:trPr>
          <w:trHeight w:val="98"/>
        </w:trPr>
        <w:tc>
          <w:tcPr>
            <w:tcW w:w="4860" w:type="dxa"/>
            <w:shd w:val="clear" w:color="auto" w:fill="auto"/>
            <w:vAlign w:val="center"/>
          </w:tcPr>
          <w:p w14:paraId="0A536440" w14:textId="6014F210" w:rsidR="00460286" w:rsidRPr="000D40DB" w:rsidRDefault="00460286">
            <w:pPr>
              <w:pStyle w:val="TableBody-L"/>
            </w:pPr>
          </w:p>
        </w:tc>
        <w:tc>
          <w:tcPr>
            <w:tcW w:w="2970" w:type="dxa"/>
            <w:shd w:val="clear" w:color="auto" w:fill="auto"/>
            <w:vAlign w:val="center"/>
          </w:tcPr>
          <w:p w14:paraId="3C39A64B" w14:textId="77777777" w:rsidR="009914F5" w:rsidRPr="00115D1C" w:rsidRDefault="009914F5" w:rsidP="00BE4437">
            <w:pPr>
              <w:pStyle w:val="TableBody-L"/>
            </w:pPr>
          </w:p>
        </w:tc>
        <w:tc>
          <w:tcPr>
            <w:tcW w:w="1530" w:type="dxa"/>
            <w:shd w:val="clear" w:color="auto" w:fill="auto"/>
            <w:vAlign w:val="bottom"/>
          </w:tcPr>
          <w:p w14:paraId="0AAD6A2F" w14:textId="77777777" w:rsidR="00460286" w:rsidRPr="00115D1C" w:rsidRDefault="00460286" w:rsidP="00BE4437">
            <w:pPr>
              <w:pStyle w:val="TableBody-L"/>
            </w:pPr>
          </w:p>
        </w:tc>
      </w:tr>
      <w:tr w:rsidR="00460286" w:rsidRPr="00115D1C" w14:paraId="1C3C7803" w14:textId="77777777" w:rsidTr="00BE4437">
        <w:trPr>
          <w:trHeight w:val="65"/>
        </w:trPr>
        <w:tc>
          <w:tcPr>
            <w:tcW w:w="4860" w:type="dxa"/>
            <w:shd w:val="clear" w:color="auto" w:fill="auto"/>
            <w:vAlign w:val="center"/>
          </w:tcPr>
          <w:p w14:paraId="5FB849B6" w14:textId="30584B55" w:rsidR="00460286" w:rsidRPr="00115D1C" w:rsidRDefault="00460286">
            <w:pPr>
              <w:pStyle w:val="TableBody-L"/>
            </w:pPr>
          </w:p>
        </w:tc>
        <w:tc>
          <w:tcPr>
            <w:tcW w:w="2970" w:type="dxa"/>
            <w:shd w:val="clear" w:color="auto" w:fill="auto"/>
            <w:vAlign w:val="center"/>
          </w:tcPr>
          <w:p w14:paraId="3BF0B2D2" w14:textId="77777777" w:rsidR="00460286" w:rsidRPr="00115D1C" w:rsidRDefault="00460286" w:rsidP="00460286">
            <w:pPr>
              <w:pStyle w:val="TableBody-L"/>
            </w:pPr>
          </w:p>
        </w:tc>
        <w:tc>
          <w:tcPr>
            <w:tcW w:w="1530" w:type="dxa"/>
            <w:shd w:val="clear" w:color="auto" w:fill="auto"/>
            <w:vAlign w:val="bottom"/>
          </w:tcPr>
          <w:p w14:paraId="1C08E4C1" w14:textId="77777777" w:rsidR="00460286" w:rsidRPr="00115D1C" w:rsidRDefault="00460286" w:rsidP="00460286">
            <w:pPr>
              <w:pStyle w:val="TableBody-L"/>
            </w:pPr>
          </w:p>
        </w:tc>
      </w:tr>
      <w:tr w:rsidR="00460286" w:rsidRPr="00115D1C" w14:paraId="6DA210BE" w14:textId="77777777" w:rsidTr="00BE4437">
        <w:trPr>
          <w:trHeight w:val="65"/>
        </w:trPr>
        <w:tc>
          <w:tcPr>
            <w:tcW w:w="4860" w:type="dxa"/>
            <w:shd w:val="clear" w:color="auto" w:fill="auto"/>
            <w:vAlign w:val="center"/>
          </w:tcPr>
          <w:p w14:paraId="56D4D1E5" w14:textId="7293313D" w:rsidR="00460286" w:rsidRPr="00115D1C" w:rsidRDefault="00460286">
            <w:pPr>
              <w:pStyle w:val="TableBody-L"/>
            </w:pPr>
          </w:p>
        </w:tc>
        <w:tc>
          <w:tcPr>
            <w:tcW w:w="2970" w:type="dxa"/>
            <w:shd w:val="clear" w:color="auto" w:fill="auto"/>
            <w:vAlign w:val="center"/>
          </w:tcPr>
          <w:p w14:paraId="3D8530FB" w14:textId="77777777" w:rsidR="00460286" w:rsidRPr="000D40DB" w:rsidRDefault="00460286" w:rsidP="00460286">
            <w:pPr>
              <w:pStyle w:val="TableBody-L"/>
            </w:pPr>
          </w:p>
        </w:tc>
        <w:tc>
          <w:tcPr>
            <w:tcW w:w="1530" w:type="dxa"/>
            <w:shd w:val="clear" w:color="auto" w:fill="auto"/>
            <w:vAlign w:val="bottom"/>
          </w:tcPr>
          <w:p w14:paraId="39B4F183" w14:textId="77777777" w:rsidR="00460286" w:rsidRPr="00115D1C" w:rsidRDefault="00460286" w:rsidP="00460286">
            <w:pPr>
              <w:pStyle w:val="TableBody-L"/>
            </w:pPr>
          </w:p>
        </w:tc>
      </w:tr>
      <w:tr w:rsidR="00460286" w:rsidRPr="00115D1C" w14:paraId="35C81E39" w14:textId="77777777" w:rsidTr="00BE4437">
        <w:trPr>
          <w:trHeight w:val="65"/>
        </w:trPr>
        <w:tc>
          <w:tcPr>
            <w:tcW w:w="4860" w:type="dxa"/>
            <w:tcBorders>
              <w:top w:val="single" w:sz="4" w:space="0" w:color="auto"/>
              <w:left w:val="single" w:sz="4" w:space="0" w:color="auto"/>
              <w:bottom w:val="single" w:sz="4" w:space="0" w:color="auto"/>
              <w:right w:val="single" w:sz="4" w:space="0" w:color="auto"/>
            </w:tcBorders>
            <w:shd w:val="clear" w:color="auto" w:fill="auto"/>
            <w:vAlign w:val="center"/>
          </w:tcPr>
          <w:p w14:paraId="7D694746" w14:textId="7F3ED04B" w:rsidR="00460286" w:rsidRPr="00115D1C" w:rsidRDefault="00460286" w:rsidP="00460286">
            <w:pPr>
              <w:pStyle w:val="TableBody-L"/>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AE04B2E" w14:textId="77777777" w:rsidR="00460286" w:rsidRPr="000D40DB" w:rsidRDefault="00460286" w:rsidP="00460286">
            <w:pPr>
              <w:pStyle w:val="TableBody-L"/>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19B0FC34" w14:textId="77777777" w:rsidR="00460286" w:rsidRPr="00115D1C" w:rsidRDefault="00460286" w:rsidP="00460286">
            <w:pPr>
              <w:pStyle w:val="TableBody-L"/>
            </w:pPr>
          </w:p>
        </w:tc>
      </w:tr>
    </w:tbl>
    <w:p w14:paraId="593C478C" w14:textId="77777777" w:rsidR="00460286" w:rsidRPr="00460286" w:rsidRDefault="00460286" w:rsidP="00460286"/>
    <w:p w14:paraId="7891B3B3" w14:textId="77777777" w:rsidR="00FD273A" w:rsidRPr="001C04CF" w:rsidRDefault="00DF4FB4" w:rsidP="001C04CF">
      <w:pPr>
        <w:rPr>
          <w:rFonts w:asciiTheme="majorHAnsi" w:eastAsiaTheme="majorEastAsia" w:hAnsiTheme="majorHAnsi" w:cstheme="majorBidi"/>
          <w:color w:val="2E74B5" w:themeColor="accent1" w:themeShade="BF"/>
          <w:sz w:val="32"/>
          <w:szCs w:val="32"/>
        </w:rPr>
      </w:pPr>
      <w:r>
        <w:br w:type="page"/>
      </w:r>
    </w:p>
    <w:p w14:paraId="08A7E52C" w14:textId="77777777" w:rsidR="00325E46" w:rsidRPr="007D6532" w:rsidRDefault="00325E46" w:rsidP="00325E46">
      <w:pPr>
        <w:pStyle w:val="Heading1"/>
        <w:rPr>
          <w:rFonts w:ascii="Courier New" w:hAnsi="Courier New" w:cs="Courier New"/>
          <w:b/>
        </w:rPr>
      </w:pPr>
      <w:bookmarkStart w:id="7" w:name="_API"/>
      <w:bookmarkStart w:id="8" w:name="_Toc446590866"/>
      <w:bookmarkEnd w:id="7"/>
      <w:r w:rsidRPr="007D6532">
        <w:rPr>
          <w:rFonts w:ascii="Courier New" w:hAnsi="Courier New" w:cs="Courier New"/>
          <w:b/>
        </w:rPr>
        <w:lastRenderedPageBreak/>
        <w:t>API</w:t>
      </w:r>
      <w:bookmarkEnd w:id="8"/>
      <w:r w:rsidRPr="007D6532">
        <w:rPr>
          <w:rFonts w:ascii="Courier New" w:hAnsi="Courier New" w:cs="Courier New"/>
          <w:b/>
        </w:rPr>
        <w:t xml:space="preserve"> </w:t>
      </w:r>
    </w:p>
    <w:p w14:paraId="2C0F884D" w14:textId="77777777" w:rsidR="006B33FD" w:rsidRDefault="006B33FD" w:rsidP="00C54FB5">
      <w:pPr>
        <w:spacing w:after="0" w:line="240" w:lineRule="auto"/>
      </w:pPr>
    </w:p>
    <w:p w14:paraId="6AECB81A" w14:textId="77777777" w:rsidR="006B33FD" w:rsidRPr="00A159E0" w:rsidRDefault="006B33FD" w:rsidP="00C54FB5">
      <w:pPr>
        <w:spacing w:after="0" w:line="240" w:lineRule="auto"/>
        <w:rPr>
          <w:rFonts w:ascii="Microsoft YaHei" w:eastAsia="Microsoft YaHei" w:hAnsi="Microsoft YaHei"/>
        </w:rPr>
      </w:pPr>
      <w:r w:rsidRPr="00A159E0">
        <w:rPr>
          <w:rFonts w:ascii="Microsoft YaHei" w:eastAsia="Microsoft YaHei" w:hAnsi="Microsoft YaHei"/>
        </w:rPr>
        <w:t xml:space="preserve">Notes: </w:t>
      </w:r>
    </w:p>
    <w:p w14:paraId="165FBE40" w14:textId="77777777" w:rsidR="006B33FD" w:rsidRPr="00A159E0" w:rsidRDefault="006B33FD" w:rsidP="006B33FD">
      <w:pPr>
        <w:pStyle w:val="ListParagraph"/>
        <w:numPr>
          <w:ilvl w:val="0"/>
          <w:numId w:val="1"/>
        </w:numPr>
        <w:spacing w:after="0" w:line="240" w:lineRule="auto"/>
        <w:rPr>
          <w:rFonts w:ascii="Microsoft YaHei" w:eastAsia="Microsoft YaHei" w:hAnsi="Microsoft YaHei"/>
        </w:rPr>
      </w:pPr>
      <w:r w:rsidRPr="00A159E0">
        <w:rPr>
          <w:rFonts w:ascii="Microsoft YaHei" w:eastAsia="Microsoft YaHei" w:hAnsi="Microsoft YaHei"/>
        </w:rPr>
        <w:t xml:space="preserve">During the discovery phase, </w:t>
      </w:r>
      <w:r w:rsidR="00D271AB" w:rsidRPr="00A159E0">
        <w:rPr>
          <w:rFonts w:ascii="Microsoft YaHei" w:eastAsia="Microsoft YaHei" w:hAnsi="Microsoft YaHei"/>
        </w:rPr>
        <w:t xml:space="preserve">plasma </w:t>
      </w:r>
      <w:r w:rsidRPr="00A159E0">
        <w:rPr>
          <w:rFonts w:ascii="Microsoft YaHei" w:eastAsia="Microsoft YaHei" w:hAnsi="Microsoft YaHei"/>
        </w:rPr>
        <w:t xml:space="preserve">queries the rack to obtain a list of entities and caches the data. </w:t>
      </w:r>
    </w:p>
    <w:p w14:paraId="72125A04" w14:textId="77777777" w:rsidR="006B33FD" w:rsidRPr="00A159E0" w:rsidRDefault="006B33FD" w:rsidP="006B33FD">
      <w:pPr>
        <w:pStyle w:val="ListParagraph"/>
        <w:numPr>
          <w:ilvl w:val="0"/>
          <w:numId w:val="1"/>
        </w:numPr>
        <w:spacing w:after="0" w:line="240" w:lineRule="auto"/>
        <w:rPr>
          <w:rFonts w:ascii="Microsoft YaHei" w:eastAsia="Microsoft YaHei" w:hAnsi="Microsoft YaHei"/>
        </w:rPr>
      </w:pPr>
      <w:r w:rsidRPr="00A159E0">
        <w:rPr>
          <w:rFonts w:ascii="Microsoft YaHei" w:eastAsia="Microsoft YaHei" w:hAnsi="Microsoft YaHei"/>
        </w:rPr>
        <w:t xml:space="preserve">The plugin selects a refresh interval to update its cache. This is not exposed in the API. </w:t>
      </w:r>
    </w:p>
    <w:p w14:paraId="45143135" w14:textId="77777777" w:rsidR="00CE701E" w:rsidRDefault="00CE701E" w:rsidP="00325E46">
      <w:pPr>
        <w:pStyle w:val="Heading2"/>
      </w:pPr>
      <w:bookmarkStart w:id="9" w:name="_Toc446590867"/>
      <w:r>
        <w:t>Service Root</w:t>
      </w:r>
      <w:bookmarkEnd w:id="9"/>
    </w:p>
    <w:tbl>
      <w:tblPr>
        <w:tblStyle w:val="TableGrid"/>
        <w:tblW w:w="9985" w:type="dxa"/>
        <w:tblLook w:val="04A0" w:firstRow="1" w:lastRow="0" w:firstColumn="1" w:lastColumn="0" w:noHBand="0" w:noVBand="1"/>
      </w:tblPr>
      <w:tblGrid>
        <w:gridCol w:w="1395"/>
        <w:gridCol w:w="1750"/>
        <w:gridCol w:w="900"/>
        <w:gridCol w:w="900"/>
        <w:gridCol w:w="5040"/>
      </w:tblGrid>
      <w:tr w:rsidR="00B432E7" w14:paraId="6FBE7AF0" w14:textId="77777777" w:rsidTr="00FB3BA3">
        <w:tc>
          <w:tcPr>
            <w:tcW w:w="1395" w:type="dxa"/>
          </w:tcPr>
          <w:p w14:paraId="32B08B82" w14:textId="25D51EF9"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Name</w:t>
            </w:r>
          </w:p>
        </w:tc>
        <w:tc>
          <w:tcPr>
            <w:tcW w:w="1750" w:type="dxa"/>
          </w:tcPr>
          <w:p w14:paraId="39E4B81E" w14:textId="7C120C8C"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List API verion</w:t>
            </w:r>
          </w:p>
        </w:tc>
        <w:tc>
          <w:tcPr>
            <w:tcW w:w="900" w:type="dxa"/>
          </w:tcPr>
          <w:p w14:paraId="16783217" w14:textId="5B784BBF"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In</w:t>
            </w:r>
          </w:p>
        </w:tc>
        <w:tc>
          <w:tcPr>
            <w:tcW w:w="900" w:type="dxa"/>
          </w:tcPr>
          <w:p w14:paraId="1C265202" w14:textId="30FEC604"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Type</w:t>
            </w:r>
          </w:p>
        </w:tc>
        <w:tc>
          <w:tcPr>
            <w:tcW w:w="5040" w:type="dxa"/>
          </w:tcPr>
          <w:p w14:paraId="0524CC4E" w14:textId="38FF42F2"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Description</w:t>
            </w:r>
          </w:p>
        </w:tc>
      </w:tr>
      <w:tr w:rsidR="00B432E7" w14:paraId="4DFEE117" w14:textId="77777777" w:rsidTr="00FB3BA3">
        <w:tc>
          <w:tcPr>
            <w:tcW w:w="1395" w:type="dxa"/>
          </w:tcPr>
          <w:p w14:paraId="797F48A3" w14:textId="33B8204C"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1750" w:type="dxa"/>
          </w:tcPr>
          <w:p w14:paraId="2312945F" w14:textId="39BBCA0B"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w:t>
            </w:r>
          </w:p>
        </w:tc>
        <w:tc>
          <w:tcPr>
            <w:tcW w:w="900" w:type="dxa"/>
          </w:tcPr>
          <w:p w14:paraId="1AD2BD6E" w14:textId="77777777" w:rsidR="00B432E7" w:rsidRPr="00A159E0" w:rsidRDefault="00B432E7" w:rsidP="00B432E7">
            <w:pPr>
              <w:rPr>
                <w:rFonts w:ascii="Microsoft YaHei" w:eastAsia="Microsoft YaHei" w:hAnsi="Microsoft YaHei"/>
                <w:sz w:val="20"/>
                <w:szCs w:val="20"/>
              </w:rPr>
            </w:pPr>
          </w:p>
        </w:tc>
        <w:tc>
          <w:tcPr>
            <w:tcW w:w="900" w:type="dxa"/>
          </w:tcPr>
          <w:p w14:paraId="21B9F24A" w14:textId="77777777" w:rsidR="00B432E7" w:rsidRPr="00A159E0" w:rsidRDefault="00B432E7" w:rsidP="00B432E7">
            <w:pPr>
              <w:rPr>
                <w:rFonts w:ascii="Microsoft YaHei" w:eastAsia="Microsoft YaHei" w:hAnsi="Microsoft YaHei"/>
                <w:sz w:val="20"/>
                <w:szCs w:val="20"/>
              </w:rPr>
            </w:pPr>
          </w:p>
        </w:tc>
        <w:tc>
          <w:tcPr>
            <w:tcW w:w="5040" w:type="dxa"/>
          </w:tcPr>
          <w:p w14:paraId="7590C5BD" w14:textId="77777777" w:rsidR="00B432E7" w:rsidRPr="00A159E0" w:rsidRDefault="00B432E7" w:rsidP="00B432E7">
            <w:pPr>
              <w:rPr>
                <w:rFonts w:ascii="Microsoft YaHei" w:eastAsia="Microsoft YaHei" w:hAnsi="Microsoft YaHei"/>
                <w:sz w:val="20"/>
                <w:szCs w:val="20"/>
              </w:rPr>
            </w:pPr>
          </w:p>
        </w:tc>
      </w:tr>
      <w:tr w:rsidR="00B432E7" w14:paraId="277898ED" w14:textId="77777777" w:rsidTr="00FB3BA3">
        <w:tc>
          <w:tcPr>
            <w:tcW w:w="1395" w:type="dxa"/>
          </w:tcPr>
          <w:p w14:paraId="460E0BE4" w14:textId="75D753D8" w:rsidR="00B432E7" w:rsidRPr="00A159E0" w:rsidRDefault="00B432E7" w:rsidP="00B432E7">
            <w:pPr>
              <w:rPr>
                <w:rFonts w:ascii="Microsoft YaHei" w:eastAsia="Microsoft YaHei" w:hAnsi="Microsoft YaHei"/>
                <w:sz w:val="20"/>
                <w:szCs w:val="20"/>
              </w:rPr>
            </w:pPr>
          </w:p>
        </w:tc>
        <w:tc>
          <w:tcPr>
            <w:tcW w:w="1750" w:type="dxa"/>
          </w:tcPr>
          <w:p w14:paraId="23EB102F" w14:textId="0573B42A" w:rsidR="00B432E7" w:rsidRPr="00A159E0" w:rsidRDefault="00B432E7" w:rsidP="00B432E7">
            <w:pPr>
              <w:rPr>
                <w:rFonts w:ascii="Microsoft YaHei" w:eastAsia="Microsoft YaHei" w:hAnsi="Microsoft YaHei"/>
                <w:sz w:val="20"/>
                <w:szCs w:val="20"/>
              </w:rPr>
            </w:pPr>
          </w:p>
        </w:tc>
        <w:tc>
          <w:tcPr>
            <w:tcW w:w="900" w:type="dxa"/>
          </w:tcPr>
          <w:p w14:paraId="0BD89333" w14:textId="42D35F83" w:rsidR="00B432E7" w:rsidRPr="00A159E0" w:rsidRDefault="00B432E7" w:rsidP="00B432E7">
            <w:pPr>
              <w:rPr>
                <w:rFonts w:ascii="Microsoft YaHei" w:eastAsia="Microsoft YaHei" w:hAnsi="Microsoft YaHei"/>
                <w:sz w:val="20"/>
                <w:szCs w:val="20"/>
              </w:rPr>
            </w:pPr>
          </w:p>
        </w:tc>
        <w:tc>
          <w:tcPr>
            <w:tcW w:w="900" w:type="dxa"/>
          </w:tcPr>
          <w:p w14:paraId="0E93C0E1" w14:textId="4203FD88" w:rsidR="00B432E7" w:rsidRPr="00A159E0" w:rsidRDefault="00B432E7" w:rsidP="00B432E7">
            <w:pPr>
              <w:rPr>
                <w:rFonts w:ascii="Microsoft YaHei" w:eastAsia="Microsoft YaHei" w:hAnsi="Microsoft YaHei"/>
                <w:sz w:val="20"/>
                <w:szCs w:val="20"/>
              </w:rPr>
            </w:pPr>
          </w:p>
        </w:tc>
        <w:tc>
          <w:tcPr>
            <w:tcW w:w="5040" w:type="dxa"/>
          </w:tcPr>
          <w:p w14:paraId="555B37CD" w14:textId="6C93908D" w:rsidR="00B432E7" w:rsidRPr="00A159E0" w:rsidRDefault="00B432E7" w:rsidP="00B432E7">
            <w:pPr>
              <w:rPr>
                <w:rFonts w:ascii="Microsoft YaHei" w:eastAsia="Microsoft YaHei" w:hAnsi="Microsoft YaHei"/>
                <w:sz w:val="20"/>
                <w:szCs w:val="20"/>
              </w:rPr>
            </w:pPr>
          </w:p>
        </w:tc>
      </w:tr>
      <w:tr w:rsidR="00B432E7" w14:paraId="501484E5" w14:textId="77777777" w:rsidTr="00FB3BA3">
        <w:tc>
          <w:tcPr>
            <w:tcW w:w="1395" w:type="dxa"/>
          </w:tcPr>
          <w:p w14:paraId="6388219F" w14:textId="77777777" w:rsidR="00B432E7" w:rsidRPr="00A159E0" w:rsidRDefault="00B432E7" w:rsidP="00B432E7">
            <w:pPr>
              <w:rPr>
                <w:rFonts w:ascii="Microsoft YaHei" w:eastAsia="Microsoft YaHei" w:hAnsi="Microsoft YaHei"/>
                <w:sz w:val="20"/>
                <w:szCs w:val="20"/>
              </w:rPr>
            </w:pPr>
          </w:p>
        </w:tc>
        <w:tc>
          <w:tcPr>
            <w:tcW w:w="1750" w:type="dxa"/>
          </w:tcPr>
          <w:p w14:paraId="787EB16B" w14:textId="7442D7F1" w:rsidR="00B432E7" w:rsidRPr="00A159E0" w:rsidDel="00F65922"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versions</w:t>
            </w:r>
          </w:p>
        </w:tc>
        <w:tc>
          <w:tcPr>
            <w:tcW w:w="900" w:type="dxa"/>
          </w:tcPr>
          <w:p w14:paraId="2F693BDA" w14:textId="4363317C" w:rsidR="00B432E7" w:rsidRPr="00A159E0" w:rsidDel="00AC488B"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7329D5E9" w14:textId="4F6E427B" w:rsidR="00B432E7" w:rsidRPr="00A159E0" w:rsidDel="00AC488B"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Array</w:t>
            </w:r>
          </w:p>
        </w:tc>
        <w:tc>
          <w:tcPr>
            <w:tcW w:w="5040" w:type="dxa"/>
          </w:tcPr>
          <w:p w14:paraId="270042EF" w14:textId="53F939C1" w:rsidR="00B432E7" w:rsidRPr="00A159E0" w:rsidDel="00AC488B"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A list of version objects that describe API version available</w:t>
            </w:r>
          </w:p>
        </w:tc>
      </w:tr>
      <w:tr w:rsidR="00B432E7" w14:paraId="039D2008" w14:textId="77777777" w:rsidTr="00FB3BA3">
        <w:tc>
          <w:tcPr>
            <w:tcW w:w="1395" w:type="dxa"/>
          </w:tcPr>
          <w:p w14:paraId="20876699" w14:textId="77777777" w:rsidR="00B432E7" w:rsidRPr="00A159E0" w:rsidRDefault="00B432E7" w:rsidP="00B432E7">
            <w:pPr>
              <w:rPr>
                <w:rFonts w:ascii="Microsoft YaHei" w:eastAsia="Microsoft YaHei" w:hAnsi="Microsoft YaHei"/>
                <w:sz w:val="20"/>
                <w:szCs w:val="20"/>
              </w:rPr>
            </w:pPr>
          </w:p>
        </w:tc>
        <w:tc>
          <w:tcPr>
            <w:tcW w:w="1750" w:type="dxa"/>
          </w:tcPr>
          <w:p w14:paraId="0577CEC2" w14:textId="1B298F7C"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min_version</w:t>
            </w:r>
          </w:p>
        </w:tc>
        <w:tc>
          <w:tcPr>
            <w:tcW w:w="900" w:type="dxa"/>
          </w:tcPr>
          <w:p w14:paraId="60438D6A" w14:textId="247250E1"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Body</w:t>
            </w:r>
          </w:p>
        </w:tc>
        <w:tc>
          <w:tcPr>
            <w:tcW w:w="900" w:type="dxa"/>
          </w:tcPr>
          <w:p w14:paraId="1A950A67" w14:textId="5095907E"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String</w:t>
            </w:r>
          </w:p>
        </w:tc>
        <w:tc>
          <w:tcPr>
            <w:tcW w:w="5040" w:type="dxa"/>
          </w:tcPr>
          <w:p w14:paraId="62BCE4A9" w14:textId="14D519ED"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If this version of the API supports microversions, the minimum microversion that is supported. This will be the empty string if microversions are not supported.</w:t>
            </w:r>
          </w:p>
        </w:tc>
      </w:tr>
      <w:tr w:rsidR="00B432E7" w14:paraId="13C8B6F1" w14:textId="77777777" w:rsidTr="00FB3BA3">
        <w:tc>
          <w:tcPr>
            <w:tcW w:w="1395" w:type="dxa"/>
          </w:tcPr>
          <w:p w14:paraId="385FA059" w14:textId="77777777" w:rsidR="00B432E7" w:rsidRPr="00A159E0" w:rsidRDefault="00B432E7" w:rsidP="00B432E7">
            <w:pPr>
              <w:rPr>
                <w:rFonts w:ascii="Microsoft YaHei" w:eastAsia="Microsoft YaHei" w:hAnsi="Microsoft YaHei"/>
                <w:sz w:val="20"/>
                <w:szCs w:val="20"/>
              </w:rPr>
            </w:pPr>
          </w:p>
        </w:tc>
        <w:tc>
          <w:tcPr>
            <w:tcW w:w="1750" w:type="dxa"/>
          </w:tcPr>
          <w:p w14:paraId="479742D5" w14:textId="4E505F01"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version</w:t>
            </w:r>
          </w:p>
        </w:tc>
        <w:tc>
          <w:tcPr>
            <w:tcW w:w="900" w:type="dxa"/>
          </w:tcPr>
          <w:p w14:paraId="10EBD0AE" w14:textId="7C599542"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Body</w:t>
            </w:r>
          </w:p>
        </w:tc>
        <w:tc>
          <w:tcPr>
            <w:tcW w:w="900" w:type="dxa"/>
          </w:tcPr>
          <w:p w14:paraId="41B15AE2" w14:textId="13BFF466"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String</w:t>
            </w:r>
          </w:p>
        </w:tc>
        <w:tc>
          <w:tcPr>
            <w:tcW w:w="5040" w:type="dxa"/>
          </w:tcPr>
          <w:p w14:paraId="4BF8685E" w14:textId="460FA46D" w:rsidR="00B432E7" w:rsidRPr="007D6532" w:rsidRDefault="00B432E7" w:rsidP="00B432E7">
            <w:pPr>
              <w:rPr>
                <w:rFonts w:ascii="Microsoft YaHei" w:eastAsia="Microsoft YaHei" w:hAnsi="Microsoft YaHei"/>
                <w:sz w:val="20"/>
                <w:szCs w:val="20"/>
              </w:rPr>
            </w:pPr>
            <w:del w:id="10" w:author="Kuo, Chester" w:date="2016-08-04T14:08:00Z">
              <w:r w:rsidRPr="00A159E0" w:rsidDel="00715436">
                <w:rPr>
                  <w:rFonts w:ascii="Microsoft YaHei" w:eastAsia="Microsoft YaHei" w:hAnsi="Microsoft YaHei"/>
                  <w:sz w:val="20"/>
                  <w:szCs w:val="20"/>
                </w:rPr>
                <w:delText>If this version of the API supports microversions, the minimum microversion that is supported. This will be the empty string if microversions are not supported.</w:delText>
              </w:r>
            </w:del>
            <w:ins w:id="11" w:author="Kuo, Chester" w:date="2016-08-04T14:08:00Z">
              <w:r>
                <w:rPr>
                  <w:rFonts w:ascii="Microsoft YaHei" w:eastAsia="Microsoft YaHei" w:hAnsi="Microsoft YaHei"/>
                  <w:sz w:val="20"/>
                  <w:szCs w:val="20"/>
                </w:rPr>
                <w:t>Versioning of this API response</w:t>
              </w:r>
            </w:ins>
          </w:p>
        </w:tc>
      </w:tr>
      <w:tr w:rsidR="00B432E7" w14:paraId="27390DCB" w14:textId="77777777" w:rsidTr="00FB3BA3">
        <w:tc>
          <w:tcPr>
            <w:tcW w:w="1395" w:type="dxa"/>
          </w:tcPr>
          <w:p w14:paraId="161EF865" w14:textId="77777777" w:rsidR="00B432E7" w:rsidRPr="00A159E0" w:rsidRDefault="00B432E7" w:rsidP="00B432E7">
            <w:pPr>
              <w:rPr>
                <w:rFonts w:ascii="Microsoft YaHei" w:eastAsia="Microsoft YaHei" w:hAnsi="Microsoft YaHei"/>
                <w:sz w:val="20"/>
                <w:szCs w:val="20"/>
              </w:rPr>
            </w:pPr>
          </w:p>
        </w:tc>
        <w:tc>
          <w:tcPr>
            <w:tcW w:w="1750" w:type="dxa"/>
          </w:tcPr>
          <w:p w14:paraId="3D2C010D" w14:textId="6123CC5A"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900" w:type="dxa"/>
          </w:tcPr>
          <w:p w14:paraId="5C3118B4" w14:textId="356381F8"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628D8815" w14:textId="457DE8CD"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5040" w:type="dxa"/>
          </w:tcPr>
          <w:p w14:paraId="0A58D4EC" w14:textId="77777777" w:rsidR="00B432E7" w:rsidRPr="00715436" w:rsidRDefault="00B432E7" w:rsidP="00B432E7">
            <w:pPr>
              <w:rPr>
                <w:ins w:id="12" w:author="Kuo, Chester" w:date="2016-08-04T14:08:00Z"/>
                <w:rFonts w:ascii="Microsoft YaHei" w:eastAsia="Microsoft YaHei" w:hAnsi="Microsoft YaHei"/>
                <w:sz w:val="20"/>
                <w:szCs w:val="20"/>
                <w:rPrChange w:id="13" w:author="Kuo, Chester" w:date="2016-08-04T14:08:00Z">
                  <w:rPr>
                    <w:ins w:id="14" w:author="Kuo, Chester" w:date="2016-08-04T14:08:00Z"/>
                    <w:rFonts w:ascii="Helvetica" w:hAnsi="Helvetica" w:cs="Helvetica"/>
                    <w:color w:val="3E4349"/>
                    <w:sz w:val="19"/>
                    <w:szCs w:val="19"/>
                  </w:rPr>
                </w:rPrChange>
              </w:rPr>
            </w:pPr>
            <w:r w:rsidRPr="00A159E0">
              <w:rPr>
                <w:rFonts w:ascii="Microsoft YaHei" w:eastAsia="Microsoft YaHei" w:hAnsi="Microsoft YaHei"/>
                <w:sz w:val="20"/>
                <w:szCs w:val="20"/>
              </w:rPr>
              <w:t xml:space="preserve">A </w:t>
            </w:r>
            <w:ins w:id="15" w:author="Kuo, Chester" w:date="2016-08-04T14:08:00Z">
              <w:r>
                <w:rPr>
                  <w:rFonts w:ascii="Microsoft YaHei" w:eastAsia="Microsoft YaHei" w:hAnsi="Microsoft YaHei"/>
                  <w:sz w:val="20"/>
                  <w:szCs w:val="20"/>
                </w:rPr>
                <w:t>Major API version</w:t>
              </w:r>
            </w:ins>
          </w:p>
          <w:p w14:paraId="6AAA6D89" w14:textId="0CED0A0D" w:rsidR="00B432E7" w:rsidRPr="00A159E0" w:rsidRDefault="00B432E7" w:rsidP="00B432E7">
            <w:pPr>
              <w:rPr>
                <w:rFonts w:ascii="Microsoft YaHei" w:eastAsia="Microsoft YaHei" w:hAnsi="Microsoft YaHei"/>
                <w:sz w:val="20"/>
                <w:szCs w:val="20"/>
              </w:rPr>
            </w:pPr>
            <w:del w:id="16" w:author="Kuo, Chester" w:date="2016-08-04T14:08:00Z">
              <w:r w:rsidRPr="00A159E0" w:rsidDel="00715436">
                <w:rPr>
                  <w:rFonts w:ascii="Microsoft YaHei" w:eastAsia="Microsoft YaHei" w:hAnsi="Microsoft YaHei"/>
                  <w:sz w:val="20"/>
                  <w:szCs w:val="20"/>
                </w:rPr>
                <w:delText>common name for the version in question. Informative only, it has no real semantic meaning</w:delText>
              </w:r>
            </w:del>
          </w:p>
        </w:tc>
      </w:tr>
      <w:tr w:rsidR="00B432E7" w14:paraId="63CE692B" w14:textId="77777777" w:rsidTr="00FB3BA3">
        <w:tc>
          <w:tcPr>
            <w:tcW w:w="1395" w:type="dxa"/>
          </w:tcPr>
          <w:p w14:paraId="52D2E33C" w14:textId="77777777" w:rsidR="00B432E7" w:rsidRPr="00A159E0" w:rsidRDefault="00B432E7" w:rsidP="00B432E7">
            <w:pPr>
              <w:rPr>
                <w:rFonts w:ascii="Microsoft YaHei" w:eastAsia="Microsoft YaHei" w:hAnsi="Microsoft YaHei"/>
                <w:sz w:val="20"/>
                <w:szCs w:val="20"/>
              </w:rPr>
            </w:pPr>
          </w:p>
        </w:tc>
        <w:tc>
          <w:tcPr>
            <w:tcW w:w="1750" w:type="dxa"/>
          </w:tcPr>
          <w:p w14:paraId="7F64615D" w14:textId="7CA73D8E"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links</w:t>
            </w:r>
          </w:p>
        </w:tc>
        <w:tc>
          <w:tcPr>
            <w:tcW w:w="900" w:type="dxa"/>
          </w:tcPr>
          <w:p w14:paraId="48F8348E" w14:textId="36F17090"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75050A84" w14:textId="67782771"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Array</w:t>
            </w:r>
          </w:p>
        </w:tc>
        <w:tc>
          <w:tcPr>
            <w:tcW w:w="5040" w:type="dxa"/>
          </w:tcPr>
          <w:p w14:paraId="078DFFCF" w14:textId="77777777" w:rsidR="00B432E7" w:rsidRPr="007D6532" w:rsidRDefault="00B432E7" w:rsidP="00B432E7">
            <w:pPr>
              <w:rPr>
                <w:rFonts w:ascii="Microsoft YaHei" w:eastAsia="Microsoft YaHei" w:hAnsi="Microsoft YaHei" w:cs="Helvetica"/>
                <w:color w:val="333333"/>
                <w:sz w:val="20"/>
                <w:szCs w:val="20"/>
                <w:shd w:val="clear" w:color="auto" w:fill="FFFFFF"/>
              </w:rPr>
            </w:pPr>
            <w:r w:rsidRPr="00A159E0">
              <w:rPr>
                <w:rFonts w:ascii="Microsoft YaHei" w:eastAsia="Microsoft YaHei" w:hAnsi="Microsoft YaHei"/>
                <w:sz w:val="20"/>
                <w:szCs w:val="20"/>
              </w:rPr>
              <w:t>A List of relative links.</w:t>
            </w:r>
            <w:r w:rsidRPr="00A159E0">
              <w:rPr>
                <w:rFonts w:ascii="Microsoft YaHei" w:eastAsia="Microsoft YaHei" w:hAnsi="Microsoft YaHei"/>
                <w:sz w:val="20"/>
                <w:szCs w:val="20"/>
              </w:rPr>
              <w:br/>
            </w:r>
            <w:r w:rsidRPr="007D6532">
              <w:rPr>
                <w:rFonts w:ascii="Microsoft YaHei" w:eastAsia="Microsoft YaHei" w:hAnsi="Microsoft YaHei" w:cs="Helvetica"/>
                <w:color w:val="333333"/>
                <w:sz w:val="20"/>
                <w:szCs w:val="20"/>
                <w:shd w:val="clear" w:color="auto" w:fill="FFFFFF"/>
              </w:rPr>
              <w:t>This allows a client to easily obtain rather than construct resource URIs. The following types of link relations are associated with resources.</w:t>
            </w:r>
          </w:p>
          <w:p w14:paraId="6D9B4EEF" w14:textId="77777777" w:rsidR="00B432E7" w:rsidRPr="00A159E0" w:rsidRDefault="00B432E7" w:rsidP="00B432E7">
            <w:pPr>
              <w:rPr>
                <w:rFonts w:ascii="Microsoft YaHei" w:eastAsia="Microsoft YaHei" w:hAnsi="Microsoft YaHei"/>
                <w:sz w:val="20"/>
                <w:szCs w:val="20"/>
              </w:rPr>
            </w:pPr>
          </w:p>
          <w:p w14:paraId="7A302380" w14:textId="77777777" w:rsidR="00B432E7" w:rsidRPr="007D6532" w:rsidRDefault="00B432E7" w:rsidP="00B432E7">
            <w:pPr>
              <w:numPr>
                <w:ilvl w:val="0"/>
                <w:numId w:val="4"/>
              </w:numPr>
              <w:shd w:val="clear" w:color="auto" w:fill="FFFFFF"/>
              <w:spacing w:before="100" w:beforeAutospacing="1" w:after="100" w:afterAutospacing="1" w:line="300" w:lineRule="atLeast"/>
              <w:rPr>
                <w:rFonts w:ascii="Microsoft YaHei" w:eastAsia="Microsoft YaHei" w:hAnsi="Microsoft YaHei" w:cs="Helvetica"/>
                <w:color w:val="333333"/>
                <w:sz w:val="20"/>
                <w:szCs w:val="20"/>
                <w:lang w:eastAsia="zh-CN"/>
              </w:rPr>
            </w:pPr>
            <w:r w:rsidRPr="007D6532">
              <w:rPr>
                <w:rFonts w:ascii="Microsoft YaHei" w:eastAsia="Microsoft YaHei" w:hAnsi="Microsoft YaHei" w:cs="Helvetica"/>
                <w:color w:val="333333"/>
                <w:sz w:val="20"/>
                <w:szCs w:val="20"/>
                <w:lang w:eastAsia="zh-CN"/>
              </w:rPr>
              <w:t>A </w:t>
            </w:r>
            <w:r w:rsidRPr="007D6532">
              <w:rPr>
                <w:rFonts w:ascii="Microsoft YaHei" w:eastAsia="Microsoft YaHei" w:hAnsi="Microsoft YaHei" w:cs="Courier New"/>
                <w:color w:val="333333"/>
                <w:sz w:val="20"/>
                <w:szCs w:val="20"/>
                <w:lang w:eastAsia="zh-CN"/>
              </w:rPr>
              <w:t>self</w:t>
            </w:r>
            <w:r w:rsidRPr="007D6532">
              <w:rPr>
                <w:rFonts w:ascii="Microsoft YaHei" w:eastAsia="Microsoft YaHei" w:hAnsi="Microsoft YaHei" w:cs="Helvetica"/>
                <w:color w:val="333333"/>
                <w:sz w:val="20"/>
                <w:szCs w:val="20"/>
                <w:lang w:eastAsia="zh-CN"/>
              </w:rPr>
              <w:t> link contains a versioned link to the resource. Use these links when the link is followed immediately.</w:t>
            </w:r>
          </w:p>
          <w:p w14:paraId="23CEEF4C" w14:textId="77777777" w:rsidR="00B432E7" w:rsidRPr="007D6532" w:rsidRDefault="00B432E7" w:rsidP="00B432E7">
            <w:pPr>
              <w:numPr>
                <w:ilvl w:val="0"/>
                <w:numId w:val="4"/>
              </w:numPr>
              <w:shd w:val="clear" w:color="auto" w:fill="FFFFFF"/>
              <w:spacing w:before="100" w:beforeAutospacing="1" w:after="100" w:afterAutospacing="1" w:line="300" w:lineRule="atLeast"/>
              <w:rPr>
                <w:rFonts w:ascii="Microsoft YaHei" w:eastAsia="Microsoft YaHei" w:hAnsi="Microsoft YaHei" w:cs="Helvetica"/>
                <w:color w:val="333333"/>
                <w:sz w:val="20"/>
                <w:szCs w:val="20"/>
                <w:lang w:eastAsia="zh-CN"/>
              </w:rPr>
            </w:pPr>
            <w:r w:rsidRPr="007D6532">
              <w:rPr>
                <w:rFonts w:ascii="Microsoft YaHei" w:eastAsia="Microsoft YaHei" w:hAnsi="Microsoft YaHei" w:cs="Helvetica"/>
                <w:color w:val="333333"/>
                <w:sz w:val="20"/>
                <w:szCs w:val="20"/>
                <w:lang w:eastAsia="zh-CN"/>
              </w:rPr>
              <w:t>A </w:t>
            </w:r>
            <w:r w:rsidRPr="007D6532">
              <w:rPr>
                <w:rFonts w:ascii="Microsoft YaHei" w:eastAsia="Microsoft YaHei" w:hAnsi="Microsoft YaHei" w:cs="Courier New"/>
                <w:color w:val="333333"/>
                <w:sz w:val="20"/>
                <w:szCs w:val="20"/>
                <w:lang w:eastAsia="zh-CN"/>
              </w:rPr>
              <w:t>bookmark</w:t>
            </w:r>
            <w:r w:rsidRPr="007D6532">
              <w:rPr>
                <w:rFonts w:ascii="Microsoft YaHei" w:eastAsia="Microsoft YaHei" w:hAnsi="Microsoft YaHei" w:cs="Helvetica"/>
                <w:color w:val="333333"/>
                <w:sz w:val="20"/>
                <w:szCs w:val="20"/>
                <w:lang w:eastAsia="zh-CN"/>
              </w:rPr>
              <w:t> link provides a permanent link to a resource that is appropriate for long term storage.</w:t>
            </w:r>
          </w:p>
          <w:p w14:paraId="5D716F79" w14:textId="77777777" w:rsidR="00B432E7" w:rsidRPr="00A159E0" w:rsidRDefault="00B432E7" w:rsidP="00B432E7">
            <w:pPr>
              <w:rPr>
                <w:rFonts w:ascii="Microsoft YaHei" w:eastAsia="Microsoft YaHei" w:hAnsi="Microsoft YaHei"/>
                <w:sz w:val="20"/>
                <w:szCs w:val="20"/>
              </w:rPr>
            </w:pPr>
          </w:p>
        </w:tc>
      </w:tr>
      <w:tr w:rsidR="00B432E7" w14:paraId="61A1283C" w14:textId="77777777" w:rsidTr="00FB3BA3">
        <w:tc>
          <w:tcPr>
            <w:tcW w:w="1395" w:type="dxa"/>
          </w:tcPr>
          <w:p w14:paraId="461477D9" w14:textId="77777777" w:rsidR="00B432E7" w:rsidRPr="00A159E0" w:rsidRDefault="00B432E7" w:rsidP="00B432E7">
            <w:pPr>
              <w:rPr>
                <w:rFonts w:ascii="Microsoft YaHei" w:eastAsia="Microsoft YaHei" w:hAnsi="Microsoft YaHei"/>
                <w:sz w:val="20"/>
                <w:szCs w:val="20"/>
              </w:rPr>
            </w:pPr>
          </w:p>
        </w:tc>
        <w:tc>
          <w:tcPr>
            <w:tcW w:w="1750" w:type="dxa"/>
          </w:tcPr>
          <w:p w14:paraId="1A468D4F" w14:textId="54BEEB95" w:rsidR="00B432E7" w:rsidRPr="00A159E0" w:rsidRDefault="00B432E7" w:rsidP="00B432E7">
            <w:pPr>
              <w:rPr>
                <w:rFonts w:ascii="Microsoft YaHei" w:eastAsia="Microsoft YaHei" w:hAnsi="Microsoft YaHei"/>
                <w:sz w:val="20"/>
                <w:szCs w:val="20"/>
              </w:rPr>
            </w:pPr>
            <w:ins w:id="17" w:author="Kuo, Chester" w:date="2016-08-04T14:09:00Z">
              <w:r>
                <w:rPr>
                  <w:rFonts w:ascii="Microsoft YaHei" w:eastAsia="Microsoft YaHei" w:hAnsi="Microsoft YaHei"/>
                  <w:sz w:val="20"/>
                  <w:szCs w:val="20"/>
                </w:rPr>
                <w:t>s</w:t>
              </w:r>
            </w:ins>
            <w:del w:id="18" w:author="Kuo, Chester" w:date="2016-08-04T14:09:00Z">
              <w:r w:rsidRPr="00A159E0" w:rsidDel="00715436">
                <w:rPr>
                  <w:rFonts w:ascii="Microsoft YaHei" w:eastAsia="Microsoft YaHei" w:hAnsi="Microsoft YaHei"/>
                  <w:sz w:val="20"/>
                  <w:szCs w:val="20"/>
                </w:rPr>
                <w:delText>S</w:delText>
              </w:r>
            </w:del>
            <w:r w:rsidRPr="00A159E0">
              <w:rPr>
                <w:rFonts w:ascii="Microsoft YaHei" w:eastAsia="Microsoft YaHei" w:hAnsi="Microsoft YaHei"/>
                <w:sz w:val="20"/>
                <w:szCs w:val="20"/>
              </w:rPr>
              <w:t>tatus</w:t>
            </w:r>
          </w:p>
        </w:tc>
        <w:tc>
          <w:tcPr>
            <w:tcW w:w="900" w:type="dxa"/>
          </w:tcPr>
          <w:p w14:paraId="1FA7E27F" w14:textId="3B609D14"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06A8F0F7" w14:textId="0476DBF7"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5040" w:type="dxa"/>
          </w:tcPr>
          <w:p w14:paraId="1A30EA81" w14:textId="5EE14215"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The status of this API version, this can be one  of  :</w:t>
            </w:r>
            <w:r w:rsidRPr="00A159E0">
              <w:rPr>
                <w:rFonts w:ascii="Microsoft YaHei" w:eastAsia="Microsoft YaHei" w:hAnsi="Microsoft YaHei"/>
                <w:sz w:val="20"/>
                <w:szCs w:val="20"/>
              </w:rPr>
              <w:br/>
              <w:t>CURRENT : this is the preferred version of the API to use.</w:t>
            </w:r>
            <w:r w:rsidRPr="00A159E0">
              <w:rPr>
                <w:rFonts w:ascii="Microsoft YaHei" w:eastAsia="Microsoft YaHei" w:hAnsi="Microsoft YaHei"/>
                <w:sz w:val="20"/>
                <w:szCs w:val="20"/>
              </w:rPr>
              <w:br/>
            </w:r>
            <w:r w:rsidRPr="00A159E0">
              <w:rPr>
                <w:rFonts w:ascii="Microsoft YaHei" w:eastAsia="Microsoft YaHei" w:hAnsi="Microsoft YaHei"/>
                <w:sz w:val="20"/>
                <w:szCs w:val="20"/>
              </w:rPr>
              <w:lastRenderedPageBreak/>
              <w:t>SUPPORTED : this is an older , but still supported version of the API</w:t>
            </w:r>
            <w:r w:rsidRPr="00A159E0">
              <w:rPr>
                <w:rFonts w:ascii="Microsoft YaHei" w:eastAsia="Microsoft YaHei" w:hAnsi="Microsoft YaHei"/>
                <w:sz w:val="20"/>
                <w:szCs w:val="20"/>
              </w:rPr>
              <w:br/>
              <w:t>DEPRECATED : a deprecated version of the API that be removed.</w:t>
            </w:r>
          </w:p>
        </w:tc>
      </w:tr>
      <w:tr w:rsidR="00B432E7" w14:paraId="2F9810D0" w14:textId="77777777" w:rsidTr="00FB3BA3">
        <w:tc>
          <w:tcPr>
            <w:tcW w:w="1395" w:type="dxa"/>
          </w:tcPr>
          <w:p w14:paraId="00A58C43" w14:textId="1E6C29F7" w:rsidR="00B432E7" w:rsidRDefault="00B432E7" w:rsidP="00B432E7"/>
        </w:tc>
        <w:tc>
          <w:tcPr>
            <w:tcW w:w="1750" w:type="dxa"/>
          </w:tcPr>
          <w:p w14:paraId="6A02A08F" w14:textId="3E524D3E" w:rsidR="00B432E7" w:rsidRDefault="00B432E7" w:rsidP="00B432E7"/>
        </w:tc>
        <w:tc>
          <w:tcPr>
            <w:tcW w:w="900" w:type="dxa"/>
          </w:tcPr>
          <w:p w14:paraId="01D66CF7" w14:textId="766A224E" w:rsidR="00B432E7" w:rsidRDefault="00B432E7" w:rsidP="00B432E7"/>
        </w:tc>
        <w:tc>
          <w:tcPr>
            <w:tcW w:w="900" w:type="dxa"/>
          </w:tcPr>
          <w:p w14:paraId="1A1EE499" w14:textId="60B301EB" w:rsidR="00B432E7" w:rsidRDefault="00B432E7" w:rsidP="00B432E7"/>
        </w:tc>
        <w:tc>
          <w:tcPr>
            <w:tcW w:w="5040" w:type="dxa"/>
          </w:tcPr>
          <w:p w14:paraId="2E348326" w14:textId="4E5D90AD" w:rsidR="00B432E7" w:rsidRDefault="00B432E7" w:rsidP="00B432E7"/>
        </w:tc>
      </w:tr>
    </w:tbl>
    <w:p w14:paraId="77C9C464" w14:textId="690916CC" w:rsidR="005F2357" w:rsidRDefault="005F2357" w:rsidP="00CE701E"/>
    <w:p w14:paraId="1CBC76EA" w14:textId="77777777" w:rsidR="005F2357" w:rsidRDefault="005F2357">
      <w:r>
        <w:br w:type="page"/>
      </w:r>
    </w:p>
    <w:p w14:paraId="218E3EBA" w14:textId="77777777" w:rsidR="00CE701E" w:rsidRPr="00CE701E" w:rsidRDefault="00CE701E" w:rsidP="00CE701E"/>
    <w:p w14:paraId="12801F73" w14:textId="77777777" w:rsidR="001F00B6" w:rsidRDefault="001F00B6" w:rsidP="00AC600C">
      <w:r w:rsidRPr="00A537F4">
        <w:rPr>
          <w:rFonts w:asciiTheme="majorHAnsi" w:eastAsiaTheme="majorEastAsia" w:hAnsiTheme="majorHAnsi" w:cstheme="majorBidi"/>
          <w:color w:val="1F4D78" w:themeColor="accent1" w:themeShade="7F"/>
          <w:sz w:val="24"/>
          <w:szCs w:val="24"/>
        </w:rPr>
        <w:t>Operations</w:t>
      </w:r>
    </w:p>
    <w:p w14:paraId="584340A3" w14:textId="77777777" w:rsidR="001F00B6" w:rsidRPr="007D6532" w:rsidRDefault="001F00B6" w:rsidP="001F00B6">
      <w:pPr>
        <w:pStyle w:val="Heading4"/>
        <w:rPr>
          <w:b/>
          <w:i w:val="0"/>
          <w:sz w:val="32"/>
          <w:szCs w:val="32"/>
        </w:rPr>
      </w:pPr>
      <w:r w:rsidRPr="007D6532">
        <w:rPr>
          <w:b/>
          <w:i w:val="0"/>
          <w:sz w:val="32"/>
          <w:szCs w:val="32"/>
        </w:rPr>
        <w:t xml:space="preserve">GET </w:t>
      </w:r>
    </w:p>
    <w:p w14:paraId="2713A075" w14:textId="77777777" w:rsidR="001F00B6" w:rsidRPr="007D6532" w:rsidRDefault="001F00B6" w:rsidP="001F00B6">
      <w:pPr>
        <w:pStyle w:val="Code1"/>
        <w:rPr>
          <w:b/>
          <w:sz w:val="24"/>
          <w:szCs w:val="24"/>
        </w:rPr>
      </w:pPr>
      <w:r w:rsidRPr="007D6532">
        <w:rPr>
          <w:b/>
          <w:sz w:val="24"/>
          <w:szCs w:val="24"/>
        </w:rPr>
        <w:t>GET /</w:t>
      </w:r>
    </w:p>
    <w:p w14:paraId="7F8F25CC" w14:textId="77777777" w:rsidR="001F00B6" w:rsidRDefault="001F00B6" w:rsidP="001F00B6">
      <w:pPr>
        <w:pStyle w:val="Heading4"/>
      </w:pPr>
      <w:r>
        <w:t xml:space="preserve">Response </w:t>
      </w:r>
    </w:p>
    <w:p w14:paraId="052AAA94" w14:textId="782EB72F" w:rsidR="005F2357" w:rsidRPr="005F2357" w:rsidRDefault="005F2357" w:rsidP="005F2357">
      <w:pPr>
        <w:rPr>
          <w:lang w:eastAsia="zh-TW"/>
        </w:rPr>
      </w:pPr>
      <w:r>
        <w:t>N</w:t>
      </w:r>
      <w:r>
        <w:rPr>
          <w:rFonts w:hint="eastAsia"/>
          <w:lang w:eastAsia="zh-TW"/>
        </w:rPr>
        <w:t>ormal Response codes: 200</w:t>
      </w:r>
    </w:p>
    <w:p w14:paraId="31AA039D" w14:textId="77777777" w:rsidR="001F00B6" w:rsidRPr="00A159E0" w:rsidRDefault="002E1B75" w:rsidP="001F00B6">
      <w:pPr>
        <w:pStyle w:val="Code1"/>
        <w:rPr>
          <w:rFonts w:ascii="Microsoft YaHei" w:eastAsia="Microsoft YaHei" w:hAnsi="Microsoft YaHei"/>
          <w:b/>
        </w:rPr>
      </w:pPr>
      <w:r w:rsidRPr="00A159E0">
        <w:rPr>
          <w:rFonts w:ascii="Microsoft YaHei" w:eastAsia="Microsoft YaHei" w:hAnsi="Microsoft YaHei"/>
          <w:b/>
        </w:rPr>
        <w:t>{</w:t>
      </w:r>
    </w:p>
    <w:p w14:paraId="7E909504" w14:textId="77777777" w:rsidR="00B432E7" w:rsidRPr="00677D9C" w:rsidRDefault="00B432E7" w:rsidP="00B432E7">
      <w:pPr>
        <w:pStyle w:val="Code1"/>
        <w:rPr>
          <w:ins w:id="19" w:author="Kuo, Chester" w:date="2016-08-04T14:05:00Z"/>
          <w:rFonts w:ascii="Microsoft YaHei" w:eastAsia="Microsoft YaHei" w:hAnsi="Microsoft YaHei" w:cs="Arial"/>
          <w:b/>
        </w:rPr>
      </w:pPr>
      <w:ins w:id="20" w:author="Kuo, Chester" w:date="2016-08-04T14:05:00Z">
        <w:r w:rsidRPr="00677D9C">
          <w:rPr>
            <w:rFonts w:ascii="Microsoft YaHei" w:eastAsia="Microsoft YaHei" w:hAnsi="Microsoft YaHei" w:cs="Arial"/>
            <w:b/>
          </w:rPr>
          <w:t xml:space="preserve">   "name" : "OpenStack Plasma API",</w:t>
        </w:r>
      </w:ins>
    </w:p>
    <w:p w14:paraId="0BB1BD95" w14:textId="77777777" w:rsidR="00B432E7" w:rsidRPr="00677D9C" w:rsidRDefault="00B432E7" w:rsidP="00B432E7">
      <w:pPr>
        <w:pStyle w:val="Code1"/>
        <w:rPr>
          <w:ins w:id="21" w:author="Kuo, Chester" w:date="2016-08-04T14:05:00Z"/>
          <w:rFonts w:ascii="Microsoft YaHei" w:eastAsia="Microsoft YaHei" w:hAnsi="Microsoft YaHei" w:cs="Arial"/>
          <w:b/>
        </w:rPr>
      </w:pPr>
      <w:ins w:id="22" w:author="Kuo, Chester" w:date="2016-08-04T14:05:00Z">
        <w:r w:rsidRPr="00677D9C">
          <w:rPr>
            <w:rFonts w:ascii="Microsoft YaHei" w:eastAsia="Microsoft YaHei" w:hAnsi="Microsoft YaHei" w:cs="Arial"/>
            <w:b/>
          </w:rPr>
          <w:t xml:space="preserve">   "description" : "Plasma is an OpenStack project which aims to provide node composition based on redfish API.",</w:t>
        </w:r>
      </w:ins>
    </w:p>
    <w:p w14:paraId="3CC2ABCF" w14:textId="77777777" w:rsidR="00B432E7" w:rsidRPr="00677D9C" w:rsidRDefault="00B432E7" w:rsidP="00B432E7">
      <w:pPr>
        <w:pStyle w:val="Code1"/>
        <w:rPr>
          <w:ins w:id="23" w:author="Kuo, Chester" w:date="2016-08-04T14:05:00Z"/>
          <w:rFonts w:ascii="Microsoft YaHei" w:eastAsia="Microsoft YaHei" w:hAnsi="Microsoft YaHei" w:cs="Arial"/>
          <w:b/>
        </w:rPr>
      </w:pPr>
      <w:ins w:id="24" w:author="Kuo, Chester" w:date="2016-08-04T14:05:00Z">
        <w:r w:rsidRPr="00677D9C">
          <w:rPr>
            <w:rFonts w:ascii="Microsoft YaHei" w:eastAsia="Microsoft YaHei" w:hAnsi="Microsoft YaHei" w:cs="Arial"/>
            <w:b/>
          </w:rPr>
          <w:t xml:space="preserve">   "default_version" : {</w:t>
        </w:r>
      </w:ins>
    </w:p>
    <w:p w14:paraId="13460443" w14:textId="77777777" w:rsidR="00B432E7" w:rsidRPr="00677D9C" w:rsidRDefault="00B432E7" w:rsidP="00B432E7">
      <w:pPr>
        <w:pStyle w:val="Code1"/>
        <w:rPr>
          <w:ins w:id="25" w:author="Kuo, Chester" w:date="2016-08-04T14:05:00Z"/>
          <w:rFonts w:ascii="Microsoft YaHei" w:eastAsia="Microsoft YaHei" w:hAnsi="Microsoft YaHei" w:cs="Arial"/>
          <w:b/>
        </w:rPr>
      </w:pPr>
      <w:ins w:id="26" w:author="Kuo, Chester" w:date="2016-08-04T14:05:00Z">
        <w:r w:rsidRPr="00677D9C">
          <w:rPr>
            <w:rFonts w:ascii="Microsoft YaHei" w:eastAsia="Microsoft YaHei" w:hAnsi="Microsoft YaHei" w:cs="Arial"/>
            <w:b/>
          </w:rPr>
          <w:t xml:space="preserve">      "status" : "CURRENT",</w:t>
        </w:r>
      </w:ins>
    </w:p>
    <w:p w14:paraId="001E2C93" w14:textId="77777777" w:rsidR="00B432E7" w:rsidRPr="00677D9C" w:rsidRDefault="00B432E7" w:rsidP="00B432E7">
      <w:pPr>
        <w:pStyle w:val="Code1"/>
        <w:rPr>
          <w:ins w:id="27" w:author="Kuo, Chester" w:date="2016-08-04T14:05:00Z"/>
          <w:rFonts w:ascii="Microsoft YaHei" w:eastAsia="Microsoft YaHei" w:hAnsi="Microsoft YaHei" w:cs="Arial"/>
          <w:b/>
        </w:rPr>
      </w:pPr>
      <w:ins w:id="28" w:author="Kuo, Chester" w:date="2016-08-04T14:05:00Z">
        <w:r w:rsidRPr="00677D9C">
          <w:rPr>
            <w:rFonts w:ascii="Microsoft YaHei" w:eastAsia="Microsoft YaHei" w:hAnsi="Microsoft YaHei" w:cs="Arial"/>
            <w:b/>
          </w:rPr>
          <w:t xml:space="preserve">      "version" : "1.1",</w:t>
        </w:r>
      </w:ins>
    </w:p>
    <w:p w14:paraId="20A0B9A7" w14:textId="77777777" w:rsidR="00B432E7" w:rsidRPr="00677D9C" w:rsidRDefault="00B432E7" w:rsidP="00B432E7">
      <w:pPr>
        <w:pStyle w:val="Code1"/>
        <w:rPr>
          <w:ins w:id="29" w:author="Kuo, Chester" w:date="2016-08-04T14:05:00Z"/>
          <w:rFonts w:ascii="Microsoft YaHei" w:eastAsia="Microsoft YaHei" w:hAnsi="Microsoft YaHei" w:cs="Arial"/>
          <w:b/>
        </w:rPr>
      </w:pPr>
      <w:ins w:id="30" w:author="Kuo, Chester" w:date="2016-08-04T14:05:00Z">
        <w:r w:rsidRPr="00677D9C">
          <w:rPr>
            <w:rFonts w:ascii="Microsoft YaHei" w:eastAsia="Microsoft YaHei" w:hAnsi="Microsoft YaHei" w:cs="Arial"/>
            <w:b/>
          </w:rPr>
          <w:t xml:space="preserve">      "links" : [</w:t>
        </w:r>
      </w:ins>
    </w:p>
    <w:p w14:paraId="50FF02A0" w14:textId="77777777" w:rsidR="00B432E7" w:rsidRPr="00677D9C" w:rsidRDefault="00B432E7" w:rsidP="00B432E7">
      <w:pPr>
        <w:pStyle w:val="Code1"/>
        <w:rPr>
          <w:ins w:id="31" w:author="Kuo, Chester" w:date="2016-08-04T14:05:00Z"/>
          <w:rFonts w:ascii="Microsoft YaHei" w:eastAsia="Microsoft YaHei" w:hAnsi="Microsoft YaHei" w:cs="Arial"/>
          <w:b/>
        </w:rPr>
      </w:pPr>
      <w:ins w:id="32" w:author="Kuo, Chester" w:date="2016-08-04T14:05:00Z">
        <w:r w:rsidRPr="00677D9C">
          <w:rPr>
            <w:rFonts w:ascii="Microsoft YaHei" w:eastAsia="Microsoft YaHei" w:hAnsi="Microsoft YaHei" w:cs="Arial"/>
            <w:b/>
          </w:rPr>
          <w:t xml:space="preserve">         {</w:t>
        </w:r>
      </w:ins>
    </w:p>
    <w:p w14:paraId="62149CDF" w14:textId="77777777" w:rsidR="00B432E7" w:rsidRPr="00677D9C" w:rsidRDefault="00B432E7" w:rsidP="00B432E7">
      <w:pPr>
        <w:pStyle w:val="Code1"/>
        <w:rPr>
          <w:ins w:id="33" w:author="Kuo, Chester" w:date="2016-08-04T14:05:00Z"/>
          <w:rFonts w:ascii="Microsoft YaHei" w:eastAsia="Microsoft YaHei" w:hAnsi="Microsoft YaHei" w:cs="Arial"/>
          <w:b/>
        </w:rPr>
      </w:pPr>
      <w:ins w:id="34" w:author="Kuo, Chester" w:date="2016-08-04T14:05:00Z">
        <w:r w:rsidRPr="00677D9C">
          <w:rPr>
            <w:rFonts w:ascii="Microsoft YaHei" w:eastAsia="Microsoft YaHei" w:hAnsi="Microsoft YaHei" w:cs="Arial"/>
            <w:b/>
          </w:rPr>
          <w:t xml:space="preserve">            "rel" : "self",</w:t>
        </w:r>
      </w:ins>
    </w:p>
    <w:p w14:paraId="4BD314AB" w14:textId="77777777" w:rsidR="00B432E7" w:rsidRPr="00677D9C" w:rsidRDefault="00B432E7" w:rsidP="00B432E7">
      <w:pPr>
        <w:pStyle w:val="Code1"/>
        <w:rPr>
          <w:ins w:id="35" w:author="Kuo, Chester" w:date="2016-08-04T14:05:00Z"/>
          <w:rFonts w:ascii="Microsoft YaHei" w:eastAsia="Microsoft YaHei" w:hAnsi="Microsoft YaHei" w:cs="Arial"/>
          <w:b/>
        </w:rPr>
      </w:pPr>
      <w:ins w:id="36" w:author="Kuo, Chester" w:date="2016-08-04T14:05:00Z">
        <w:r w:rsidRPr="00677D9C">
          <w:rPr>
            <w:rFonts w:ascii="Microsoft YaHei" w:eastAsia="Microsoft YaHei" w:hAnsi="Microsoft YaHei" w:cs="Arial"/>
            <w:b/>
          </w:rPr>
          <w:t xml:space="preserve">            "href" : "http://openstack.example.com:8881/v1/"</w:t>
        </w:r>
      </w:ins>
    </w:p>
    <w:p w14:paraId="7BCCAF0C" w14:textId="77777777" w:rsidR="00B432E7" w:rsidRPr="00677D9C" w:rsidRDefault="00B432E7" w:rsidP="00B432E7">
      <w:pPr>
        <w:pStyle w:val="Code1"/>
        <w:rPr>
          <w:ins w:id="37" w:author="Kuo, Chester" w:date="2016-08-04T14:05:00Z"/>
          <w:rFonts w:ascii="Microsoft YaHei" w:eastAsia="Microsoft YaHei" w:hAnsi="Microsoft YaHei" w:cs="Arial"/>
          <w:b/>
        </w:rPr>
      </w:pPr>
      <w:ins w:id="38" w:author="Kuo, Chester" w:date="2016-08-04T14:05:00Z">
        <w:r w:rsidRPr="00677D9C">
          <w:rPr>
            <w:rFonts w:ascii="Microsoft YaHei" w:eastAsia="Microsoft YaHei" w:hAnsi="Microsoft YaHei" w:cs="Arial"/>
            <w:b/>
          </w:rPr>
          <w:t xml:space="preserve">         }</w:t>
        </w:r>
      </w:ins>
    </w:p>
    <w:p w14:paraId="766451C6" w14:textId="77777777" w:rsidR="00B432E7" w:rsidRPr="00677D9C" w:rsidRDefault="00B432E7" w:rsidP="00B432E7">
      <w:pPr>
        <w:pStyle w:val="Code1"/>
        <w:rPr>
          <w:ins w:id="39" w:author="Kuo, Chester" w:date="2016-08-04T14:05:00Z"/>
          <w:rFonts w:ascii="Microsoft YaHei" w:eastAsia="Microsoft YaHei" w:hAnsi="Microsoft YaHei" w:cs="Arial"/>
          <w:b/>
        </w:rPr>
      </w:pPr>
      <w:ins w:id="40" w:author="Kuo, Chester" w:date="2016-08-04T14:05:00Z">
        <w:r w:rsidRPr="00677D9C">
          <w:rPr>
            <w:rFonts w:ascii="Microsoft YaHei" w:eastAsia="Microsoft YaHei" w:hAnsi="Microsoft YaHei" w:cs="Arial"/>
            <w:b/>
          </w:rPr>
          <w:t xml:space="preserve">      ],</w:t>
        </w:r>
      </w:ins>
    </w:p>
    <w:p w14:paraId="01A200DC" w14:textId="77777777" w:rsidR="00B432E7" w:rsidRPr="00677D9C" w:rsidRDefault="00B432E7" w:rsidP="00B432E7">
      <w:pPr>
        <w:pStyle w:val="Code1"/>
        <w:rPr>
          <w:ins w:id="41" w:author="Kuo, Chester" w:date="2016-08-04T14:05:00Z"/>
          <w:rFonts w:ascii="Microsoft YaHei" w:eastAsia="Microsoft YaHei" w:hAnsi="Microsoft YaHei" w:cs="Arial"/>
          <w:b/>
        </w:rPr>
      </w:pPr>
      <w:ins w:id="42" w:author="Kuo, Chester" w:date="2016-08-04T14:05:00Z">
        <w:r w:rsidRPr="00677D9C">
          <w:rPr>
            <w:rFonts w:ascii="Microsoft YaHei" w:eastAsia="Microsoft YaHei" w:hAnsi="Microsoft YaHei" w:cs="Arial"/>
            <w:b/>
          </w:rPr>
          <w:t xml:space="preserve">      "id" : "v1",</w:t>
        </w:r>
      </w:ins>
    </w:p>
    <w:p w14:paraId="3F07A900" w14:textId="77777777" w:rsidR="00B432E7" w:rsidRPr="00677D9C" w:rsidRDefault="00B432E7" w:rsidP="00B432E7">
      <w:pPr>
        <w:pStyle w:val="Code1"/>
        <w:rPr>
          <w:ins w:id="43" w:author="Kuo, Chester" w:date="2016-08-04T14:05:00Z"/>
          <w:rFonts w:ascii="Microsoft YaHei" w:eastAsia="Microsoft YaHei" w:hAnsi="Microsoft YaHei" w:cs="Arial"/>
          <w:b/>
        </w:rPr>
      </w:pPr>
      <w:ins w:id="44" w:author="Kuo, Chester" w:date="2016-08-04T14:05:00Z">
        <w:r w:rsidRPr="00677D9C">
          <w:rPr>
            <w:rFonts w:ascii="Microsoft YaHei" w:eastAsia="Microsoft YaHei" w:hAnsi="Microsoft YaHei" w:cs="Arial"/>
            <w:b/>
          </w:rPr>
          <w:t xml:space="preserve">      "min_version" : "1.0"</w:t>
        </w:r>
      </w:ins>
    </w:p>
    <w:p w14:paraId="23EB3DDE" w14:textId="77777777" w:rsidR="00B432E7" w:rsidRPr="00677D9C" w:rsidRDefault="00B432E7" w:rsidP="00B432E7">
      <w:pPr>
        <w:pStyle w:val="Code1"/>
        <w:rPr>
          <w:ins w:id="45" w:author="Kuo, Chester" w:date="2016-08-04T14:05:00Z"/>
          <w:rFonts w:ascii="Microsoft YaHei" w:eastAsia="Microsoft YaHei" w:hAnsi="Microsoft YaHei" w:cs="Arial"/>
          <w:b/>
        </w:rPr>
      </w:pPr>
      <w:ins w:id="46" w:author="Kuo, Chester" w:date="2016-08-04T14:05:00Z">
        <w:r w:rsidRPr="00677D9C">
          <w:rPr>
            <w:rFonts w:ascii="Microsoft YaHei" w:eastAsia="Microsoft YaHei" w:hAnsi="Microsoft YaHei" w:cs="Arial"/>
            <w:b/>
          </w:rPr>
          <w:t xml:space="preserve">   },</w:t>
        </w:r>
      </w:ins>
    </w:p>
    <w:p w14:paraId="12B13CED" w14:textId="77777777" w:rsidR="00B432E7" w:rsidRPr="00677D9C" w:rsidRDefault="00B432E7" w:rsidP="00B432E7">
      <w:pPr>
        <w:pStyle w:val="Code1"/>
        <w:rPr>
          <w:ins w:id="47" w:author="Kuo, Chester" w:date="2016-08-04T14:05:00Z"/>
          <w:rFonts w:ascii="Microsoft YaHei" w:eastAsia="Microsoft YaHei" w:hAnsi="Microsoft YaHei" w:cs="Arial"/>
          <w:b/>
        </w:rPr>
      </w:pPr>
      <w:ins w:id="48" w:author="Kuo, Chester" w:date="2016-08-04T14:05:00Z">
        <w:r w:rsidRPr="00677D9C">
          <w:rPr>
            <w:rFonts w:ascii="Microsoft YaHei" w:eastAsia="Microsoft YaHei" w:hAnsi="Microsoft YaHei" w:cs="Arial"/>
            <w:b/>
          </w:rPr>
          <w:t xml:space="preserve">   "versions" : [</w:t>
        </w:r>
      </w:ins>
    </w:p>
    <w:p w14:paraId="347B0A51" w14:textId="77777777" w:rsidR="00B432E7" w:rsidRPr="00677D9C" w:rsidRDefault="00B432E7" w:rsidP="00B432E7">
      <w:pPr>
        <w:pStyle w:val="Code1"/>
        <w:rPr>
          <w:ins w:id="49" w:author="Kuo, Chester" w:date="2016-08-04T14:05:00Z"/>
          <w:rFonts w:ascii="Microsoft YaHei" w:eastAsia="Microsoft YaHei" w:hAnsi="Microsoft YaHei" w:cs="Arial"/>
          <w:b/>
        </w:rPr>
      </w:pPr>
      <w:ins w:id="50" w:author="Kuo, Chester" w:date="2016-08-04T14:05:00Z">
        <w:r w:rsidRPr="00677D9C">
          <w:rPr>
            <w:rFonts w:ascii="Microsoft YaHei" w:eastAsia="Microsoft YaHei" w:hAnsi="Microsoft YaHei" w:cs="Arial"/>
            <w:b/>
          </w:rPr>
          <w:t xml:space="preserve">      {</w:t>
        </w:r>
      </w:ins>
    </w:p>
    <w:p w14:paraId="6F47A46F" w14:textId="77777777" w:rsidR="00B432E7" w:rsidRPr="00677D9C" w:rsidRDefault="00B432E7" w:rsidP="00B432E7">
      <w:pPr>
        <w:pStyle w:val="Code1"/>
        <w:rPr>
          <w:ins w:id="51" w:author="Kuo, Chester" w:date="2016-08-04T14:05:00Z"/>
          <w:rFonts w:ascii="Microsoft YaHei" w:eastAsia="Microsoft YaHei" w:hAnsi="Microsoft YaHei" w:cs="Arial"/>
          <w:b/>
        </w:rPr>
      </w:pPr>
      <w:ins w:id="52" w:author="Kuo, Chester" w:date="2016-08-04T14:05:00Z">
        <w:r w:rsidRPr="00677D9C">
          <w:rPr>
            <w:rFonts w:ascii="Microsoft YaHei" w:eastAsia="Microsoft YaHei" w:hAnsi="Microsoft YaHei" w:cs="Arial"/>
            <w:b/>
          </w:rPr>
          <w:t xml:space="preserve">         "status" : "CURRENT",</w:t>
        </w:r>
      </w:ins>
    </w:p>
    <w:p w14:paraId="2A7C1C74" w14:textId="77777777" w:rsidR="00B432E7" w:rsidRPr="00677D9C" w:rsidRDefault="00B432E7" w:rsidP="00B432E7">
      <w:pPr>
        <w:pStyle w:val="Code1"/>
        <w:rPr>
          <w:ins w:id="53" w:author="Kuo, Chester" w:date="2016-08-04T14:05:00Z"/>
          <w:rFonts w:ascii="Microsoft YaHei" w:eastAsia="Microsoft YaHei" w:hAnsi="Microsoft YaHei" w:cs="Arial"/>
          <w:b/>
        </w:rPr>
      </w:pPr>
      <w:ins w:id="54" w:author="Kuo, Chester" w:date="2016-08-04T14:05:00Z">
        <w:r w:rsidRPr="00677D9C">
          <w:rPr>
            <w:rFonts w:ascii="Microsoft YaHei" w:eastAsia="Microsoft YaHei" w:hAnsi="Microsoft YaHei" w:cs="Arial"/>
            <w:b/>
          </w:rPr>
          <w:t xml:space="preserve">         "links" : [</w:t>
        </w:r>
      </w:ins>
    </w:p>
    <w:p w14:paraId="765C57CB" w14:textId="77777777" w:rsidR="00B432E7" w:rsidRPr="00677D9C" w:rsidRDefault="00B432E7" w:rsidP="00B432E7">
      <w:pPr>
        <w:pStyle w:val="Code1"/>
        <w:rPr>
          <w:ins w:id="55" w:author="Kuo, Chester" w:date="2016-08-04T14:05:00Z"/>
          <w:rFonts w:ascii="Microsoft YaHei" w:eastAsia="Microsoft YaHei" w:hAnsi="Microsoft YaHei" w:cs="Arial"/>
          <w:b/>
        </w:rPr>
      </w:pPr>
      <w:ins w:id="56" w:author="Kuo, Chester" w:date="2016-08-04T14:05:00Z">
        <w:r w:rsidRPr="00677D9C">
          <w:rPr>
            <w:rFonts w:ascii="Microsoft YaHei" w:eastAsia="Microsoft YaHei" w:hAnsi="Microsoft YaHei" w:cs="Arial"/>
            <w:b/>
          </w:rPr>
          <w:t xml:space="preserve">            {</w:t>
        </w:r>
      </w:ins>
    </w:p>
    <w:p w14:paraId="4FA0F5CA" w14:textId="77777777" w:rsidR="00B432E7" w:rsidRPr="00677D9C" w:rsidRDefault="00B432E7" w:rsidP="00B432E7">
      <w:pPr>
        <w:pStyle w:val="Code1"/>
        <w:rPr>
          <w:ins w:id="57" w:author="Kuo, Chester" w:date="2016-08-04T14:05:00Z"/>
          <w:rFonts w:ascii="Microsoft YaHei" w:eastAsia="Microsoft YaHei" w:hAnsi="Microsoft YaHei" w:cs="Arial"/>
          <w:b/>
        </w:rPr>
      </w:pPr>
      <w:ins w:id="58" w:author="Kuo, Chester" w:date="2016-08-04T14:05:00Z">
        <w:r w:rsidRPr="00677D9C">
          <w:rPr>
            <w:rFonts w:ascii="Microsoft YaHei" w:eastAsia="Microsoft YaHei" w:hAnsi="Microsoft YaHei" w:cs="Arial"/>
            <w:b/>
          </w:rPr>
          <w:t xml:space="preserve">               "href" : "http://openstack.example.com:8881/v1/",</w:t>
        </w:r>
      </w:ins>
    </w:p>
    <w:p w14:paraId="6D0227B6" w14:textId="77777777" w:rsidR="00B432E7" w:rsidRPr="00677D9C" w:rsidRDefault="00B432E7" w:rsidP="00B432E7">
      <w:pPr>
        <w:pStyle w:val="Code1"/>
        <w:rPr>
          <w:ins w:id="59" w:author="Kuo, Chester" w:date="2016-08-04T14:05:00Z"/>
          <w:rFonts w:ascii="Microsoft YaHei" w:eastAsia="Microsoft YaHei" w:hAnsi="Microsoft YaHei" w:cs="Arial"/>
          <w:b/>
        </w:rPr>
      </w:pPr>
      <w:ins w:id="60" w:author="Kuo, Chester" w:date="2016-08-04T14:05:00Z">
        <w:r w:rsidRPr="00677D9C">
          <w:rPr>
            <w:rFonts w:ascii="Microsoft YaHei" w:eastAsia="Microsoft YaHei" w:hAnsi="Microsoft YaHei" w:cs="Arial"/>
            <w:b/>
          </w:rPr>
          <w:t xml:space="preserve">               "rel" : "self"</w:t>
        </w:r>
      </w:ins>
    </w:p>
    <w:p w14:paraId="06BA6F73" w14:textId="77777777" w:rsidR="00B432E7" w:rsidRPr="00677D9C" w:rsidRDefault="00B432E7" w:rsidP="00B432E7">
      <w:pPr>
        <w:pStyle w:val="Code1"/>
        <w:rPr>
          <w:ins w:id="61" w:author="Kuo, Chester" w:date="2016-08-04T14:05:00Z"/>
          <w:rFonts w:ascii="Microsoft YaHei" w:eastAsia="Microsoft YaHei" w:hAnsi="Microsoft YaHei" w:cs="Arial"/>
          <w:b/>
        </w:rPr>
      </w:pPr>
      <w:ins w:id="62" w:author="Kuo, Chester" w:date="2016-08-04T14:05:00Z">
        <w:r w:rsidRPr="00677D9C">
          <w:rPr>
            <w:rFonts w:ascii="Microsoft YaHei" w:eastAsia="Microsoft YaHei" w:hAnsi="Microsoft YaHei" w:cs="Arial"/>
            <w:b/>
          </w:rPr>
          <w:t xml:space="preserve">            }</w:t>
        </w:r>
      </w:ins>
    </w:p>
    <w:p w14:paraId="39524BD8" w14:textId="77777777" w:rsidR="00B432E7" w:rsidRPr="00677D9C" w:rsidRDefault="00B432E7" w:rsidP="00B432E7">
      <w:pPr>
        <w:pStyle w:val="Code1"/>
        <w:rPr>
          <w:ins w:id="63" w:author="Kuo, Chester" w:date="2016-08-04T14:05:00Z"/>
          <w:rFonts w:ascii="Microsoft YaHei" w:eastAsia="Microsoft YaHei" w:hAnsi="Microsoft YaHei" w:cs="Arial"/>
          <w:b/>
        </w:rPr>
      </w:pPr>
      <w:ins w:id="64" w:author="Kuo, Chester" w:date="2016-08-04T14:05:00Z">
        <w:r w:rsidRPr="00677D9C">
          <w:rPr>
            <w:rFonts w:ascii="Microsoft YaHei" w:eastAsia="Microsoft YaHei" w:hAnsi="Microsoft YaHei" w:cs="Arial"/>
            <w:b/>
          </w:rPr>
          <w:t xml:space="preserve">         ],</w:t>
        </w:r>
      </w:ins>
    </w:p>
    <w:p w14:paraId="253478BC" w14:textId="77777777" w:rsidR="00B432E7" w:rsidRPr="00677D9C" w:rsidRDefault="00B432E7" w:rsidP="00B432E7">
      <w:pPr>
        <w:pStyle w:val="Code1"/>
        <w:rPr>
          <w:ins w:id="65" w:author="Kuo, Chester" w:date="2016-08-04T14:05:00Z"/>
          <w:rFonts w:ascii="Microsoft YaHei" w:eastAsia="Microsoft YaHei" w:hAnsi="Microsoft YaHei" w:cs="Arial"/>
          <w:b/>
        </w:rPr>
      </w:pPr>
      <w:ins w:id="66" w:author="Kuo, Chester" w:date="2016-08-04T14:05:00Z">
        <w:r w:rsidRPr="00677D9C">
          <w:rPr>
            <w:rFonts w:ascii="Microsoft YaHei" w:eastAsia="Microsoft YaHei" w:hAnsi="Microsoft YaHei" w:cs="Arial"/>
            <w:b/>
          </w:rPr>
          <w:t xml:space="preserve">         "id" : "v1",</w:t>
        </w:r>
      </w:ins>
    </w:p>
    <w:p w14:paraId="690880E9" w14:textId="77777777" w:rsidR="00B432E7" w:rsidRPr="00677D9C" w:rsidRDefault="00B432E7" w:rsidP="00B432E7">
      <w:pPr>
        <w:pStyle w:val="Code1"/>
        <w:rPr>
          <w:ins w:id="67" w:author="Kuo, Chester" w:date="2016-08-04T14:05:00Z"/>
          <w:rFonts w:ascii="Microsoft YaHei" w:eastAsia="Microsoft YaHei" w:hAnsi="Microsoft YaHei" w:cs="Arial"/>
          <w:b/>
        </w:rPr>
      </w:pPr>
      <w:ins w:id="68" w:author="Kuo, Chester" w:date="2016-08-04T14:05:00Z">
        <w:r w:rsidRPr="00677D9C">
          <w:rPr>
            <w:rFonts w:ascii="Microsoft YaHei" w:eastAsia="Microsoft YaHei" w:hAnsi="Microsoft YaHei" w:cs="Arial"/>
            <w:b/>
          </w:rPr>
          <w:t xml:space="preserve">         "version" : "1.1",</w:t>
        </w:r>
      </w:ins>
    </w:p>
    <w:p w14:paraId="064668D4" w14:textId="77777777" w:rsidR="00B432E7" w:rsidRPr="00677D9C" w:rsidRDefault="00B432E7" w:rsidP="00B432E7">
      <w:pPr>
        <w:pStyle w:val="Code1"/>
        <w:rPr>
          <w:ins w:id="69" w:author="Kuo, Chester" w:date="2016-08-04T14:05:00Z"/>
          <w:rFonts w:ascii="Microsoft YaHei" w:eastAsia="Microsoft YaHei" w:hAnsi="Microsoft YaHei" w:cs="Arial"/>
          <w:b/>
        </w:rPr>
      </w:pPr>
      <w:ins w:id="70" w:author="Kuo, Chester" w:date="2016-08-04T14:05:00Z">
        <w:r w:rsidRPr="00677D9C">
          <w:rPr>
            <w:rFonts w:ascii="Microsoft YaHei" w:eastAsia="Microsoft YaHei" w:hAnsi="Microsoft YaHei" w:cs="Arial"/>
            <w:b/>
          </w:rPr>
          <w:t xml:space="preserve">         "min_version" : "1.0"</w:t>
        </w:r>
      </w:ins>
    </w:p>
    <w:p w14:paraId="56303BFF" w14:textId="77777777" w:rsidR="00B432E7" w:rsidRPr="00677D9C" w:rsidRDefault="00B432E7" w:rsidP="00B432E7">
      <w:pPr>
        <w:pStyle w:val="Code1"/>
        <w:rPr>
          <w:ins w:id="71" w:author="Kuo, Chester" w:date="2016-08-04T14:05:00Z"/>
          <w:rFonts w:ascii="Microsoft YaHei" w:eastAsia="Microsoft YaHei" w:hAnsi="Microsoft YaHei" w:cs="Arial"/>
          <w:b/>
        </w:rPr>
      </w:pPr>
      <w:ins w:id="72" w:author="Kuo, Chester" w:date="2016-08-04T14:05:00Z">
        <w:r w:rsidRPr="00677D9C">
          <w:rPr>
            <w:rFonts w:ascii="Microsoft YaHei" w:eastAsia="Microsoft YaHei" w:hAnsi="Microsoft YaHei" w:cs="Arial"/>
            <w:b/>
          </w:rPr>
          <w:t xml:space="preserve">      }</w:t>
        </w:r>
      </w:ins>
    </w:p>
    <w:p w14:paraId="137A7B35" w14:textId="77777777" w:rsidR="00B432E7" w:rsidRPr="00677D9C" w:rsidRDefault="00B432E7" w:rsidP="00B432E7">
      <w:pPr>
        <w:pStyle w:val="Code1"/>
        <w:rPr>
          <w:ins w:id="73" w:author="Kuo, Chester" w:date="2016-08-04T14:05:00Z"/>
          <w:rFonts w:ascii="Microsoft YaHei" w:eastAsia="Microsoft YaHei" w:hAnsi="Microsoft YaHei" w:cs="Arial"/>
          <w:b/>
        </w:rPr>
      </w:pPr>
      <w:ins w:id="74" w:author="Kuo, Chester" w:date="2016-08-04T14:05:00Z">
        <w:r w:rsidRPr="00677D9C">
          <w:rPr>
            <w:rFonts w:ascii="Microsoft YaHei" w:eastAsia="Microsoft YaHei" w:hAnsi="Microsoft YaHei" w:cs="Arial"/>
            <w:b/>
          </w:rPr>
          <w:t xml:space="preserve">   ]</w:t>
        </w:r>
      </w:ins>
    </w:p>
    <w:p w14:paraId="0B457E90" w14:textId="77777777" w:rsidR="00B27C15" w:rsidRPr="007D6532" w:rsidRDefault="002E1B75" w:rsidP="00B27C15">
      <w:pPr>
        <w:pStyle w:val="Code1"/>
        <w:rPr>
          <w:rFonts w:ascii="Microsoft YaHei" w:eastAsia="Microsoft YaHei" w:hAnsi="Microsoft YaHei"/>
          <w:b/>
        </w:rPr>
      </w:pPr>
      <w:r w:rsidRPr="007D6532">
        <w:rPr>
          <w:rFonts w:ascii="Microsoft YaHei" w:eastAsia="Microsoft YaHei" w:hAnsi="Microsoft YaHei"/>
          <w:b/>
        </w:rPr>
        <w:lastRenderedPageBreak/>
        <w:t>}</w:t>
      </w:r>
    </w:p>
    <w:p w14:paraId="0415033A" w14:textId="77777777" w:rsidR="004A0F1E" w:rsidRDefault="004961F8" w:rsidP="00B27C15">
      <w:r>
        <w:br w:type="page"/>
      </w:r>
    </w:p>
    <w:p w14:paraId="3529824A" w14:textId="2A1F295E" w:rsidR="00881EE5" w:rsidRDefault="004E363B" w:rsidP="00F424FB">
      <w:pPr>
        <w:pStyle w:val="Heading2"/>
      </w:pPr>
      <w:r>
        <w:lastRenderedPageBreak/>
        <w:t>API version</w:t>
      </w:r>
      <w:r w:rsidR="004251C6">
        <w:t>, get details of a specific API</w:t>
      </w:r>
    </w:p>
    <w:tbl>
      <w:tblPr>
        <w:tblStyle w:val="TableGrid"/>
        <w:tblW w:w="9985" w:type="dxa"/>
        <w:tblLook w:val="04A0" w:firstRow="1" w:lastRow="0" w:firstColumn="1" w:lastColumn="0" w:noHBand="0" w:noVBand="1"/>
      </w:tblPr>
      <w:tblGrid>
        <w:gridCol w:w="1425"/>
        <w:gridCol w:w="2405"/>
        <w:gridCol w:w="1840"/>
        <w:gridCol w:w="1840"/>
        <w:gridCol w:w="2475"/>
      </w:tblGrid>
      <w:tr w:rsidR="00B432E7" w14:paraId="164966D2" w14:textId="77777777" w:rsidTr="00A312B4">
        <w:tc>
          <w:tcPr>
            <w:tcW w:w="1425" w:type="dxa"/>
          </w:tcPr>
          <w:p w14:paraId="14782FE5" w14:textId="6A4421FA" w:rsidR="00B432E7" w:rsidRDefault="00B432E7" w:rsidP="00B432E7">
            <w:r w:rsidRPr="009553DD">
              <w:rPr>
                <w:rFonts w:ascii="Microsoft YaHei" w:eastAsia="Microsoft YaHei" w:hAnsi="Microsoft YaHei"/>
              </w:rPr>
              <w:t>Name</w:t>
            </w:r>
          </w:p>
        </w:tc>
        <w:tc>
          <w:tcPr>
            <w:tcW w:w="2405" w:type="dxa"/>
          </w:tcPr>
          <w:p w14:paraId="61D223F4" w14:textId="52D85779" w:rsidR="00B432E7" w:rsidRDefault="00B432E7" w:rsidP="00B432E7">
            <w:r w:rsidRPr="009553DD">
              <w:rPr>
                <w:rFonts w:ascii="Microsoft YaHei" w:eastAsia="Microsoft YaHei" w:hAnsi="Microsoft YaHei"/>
              </w:rPr>
              <w:t>Showing v1 API</w:t>
            </w:r>
          </w:p>
        </w:tc>
        <w:tc>
          <w:tcPr>
            <w:tcW w:w="1840" w:type="dxa"/>
          </w:tcPr>
          <w:p w14:paraId="55BA3795" w14:textId="50A0AD20" w:rsidR="00B432E7" w:rsidRDefault="00B432E7" w:rsidP="00B432E7">
            <w:r w:rsidRPr="009553DD">
              <w:rPr>
                <w:rFonts w:ascii="Microsoft YaHei" w:eastAsia="Microsoft YaHei" w:hAnsi="Microsoft YaHei"/>
              </w:rPr>
              <w:t>In</w:t>
            </w:r>
          </w:p>
        </w:tc>
        <w:tc>
          <w:tcPr>
            <w:tcW w:w="1840" w:type="dxa"/>
          </w:tcPr>
          <w:p w14:paraId="63F33734" w14:textId="3F1E7B3E" w:rsidR="00B432E7" w:rsidRDefault="00B432E7" w:rsidP="00B432E7">
            <w:r w:rsidRPr="009553DD">
              <w:rPr>
                <w:rFonts w:ascii="Microsoft YaHei" w:eastAsia="Microsoft YaHei" w:hAnsi="Microsoft YaHei"/>
              </w:rPr>
              <w:t>Type</w:t>
            </w:r>
          </w:p>
        </w:tc>
        <w:tc>
          <w:tcPr>
            <w:tcW w:w="2475" w:type="dxa"/>
          </w:tcPr>
          <w:p w14:paraId="0499AB33" w14:textId="0F6AD277" w:rsidR="00B432E7" w:rsidRDefault="00B432E7" w:rsidP="00B432E7">
            <w:r w:rsidRPr="009553DD">
              <w:rPr>
                <w:rFonts w:ascii="Microsoft YaHei" w:eastAsia="Microsoft YaHei" w:hAnsi="Microsoft YaHei"/>
              </w:rPr>
              <w:t>Description</w:t>
            </w:r>
          </w:p>
        </w:tc>
      </w:tr>
      <w:tr w:rsidR="00B432E7" w14:paraId="4FB355FB" w14:textId="77777777" w:rsidTr="00A312B4">
        <w:tc>
          <w:tcPr>
            <w:tcW w:w="1425" w:type="dxa"/>
          </w:tcPr>
          <w:p w14:paraId="18FA4EF9" w14:textId="1018EA03" w:rsidR="00B432E7" w:rsidRDefault="00B432E7" w:rsidP="00B432E7">
            <w:r w:rsidRPr="009553DD">
              <w:rPr>
                <w:rFonts w:ascii="Microsoft YaHei" w:eastAsia="Microsoft YaHei" w:hAnsi="Microsoft YaHei"/>
              </w:rPr>
              <w:t>URI</w:t>
            </w:r>
          </w:p>
        </w:tc>
        <w:tc>
          <w:tcPr>
            <w:tcW w:w="2405" w:type="dxa"/>
          </w:tcPr>
          <w:p w14:paraId="55B46146" w14:textId="26D63335" w:rsidR="00B432E7" w:rsidRDefault="00B432E7" w:rsidP="00B432E7">
            <w:r w:rsidRPr="009553DD">
              <w:rPr>
                <w:rFonts w:ascii="Microsoft YaHei" w:eastAsia="Microsoft YaHei" w:hAnsi="Microsoft YaHei"/>
              </w:rPr>
              <w:t>/v1</w:t>
            </w:r>
            <w:del w:id="75" w:author="Kuo, Chester" w:date="2016-08-04T14:09:00Z">
              <w:r w:rsidRPr="009553DD" w:rsidDel="008F5170">
                <w:rPr>
                  <w:rFonts w:ascii="Microsoft YaHei" w:eastAsia="Microsoft YaHei" w:hAnsi="Microsoft YaHei"/>
                </w:rPr>
                <w:delText>.0</w:delText>
              </w:r>
            </w:del>
          </w:p>
        </w:tc>
        <w:tc>
          <w:tcPr>
            <w:tcW w:w="1840" w:type="dxa"/>
          </w:tcPr>
          <w:p w14:paraId="0404AAD3" w14:textId="77777777" w:rsidR="00B432E7" w:rsidRDefault="00B432E7" w:rsidP="00B432E7"/>
        </w:tc>
        <w:tc>
          <w:tcPr>
            <w:tcW w:w="1840" w:type="dxa"/>
          </w:tcPr>
          <w:p w14:paraId="421A25D0" w14:textId="77777777" w:rsidR="00B432E7" w:rsidRDefault="00B432E7" w:rsidP="00B432E7"/>
        </w:tc>
        <w:tc>
          <w:tcPr>
            <w:tcW w:w="2475" w:type="dxa"/>
          </w:tcPr>
          <w:p w14:paraId="00296925" w14:textId="77777777" w:rsidR="00B432E7" w:rsidRDefault="00B432E7" w:rsidP="00B432E7"/>
        </w:tc>
      </w:tr>
      <w:tr w:rsidR="00B432E7" w14:paraId="605C62D0" w14:textId="77777777" w:rsidTr="00A312B4">
        <w:tc>
          <w:tcPr>
            <w:tcW w:w="1425" w:type="dxa"/>
          </w:tcPr>
          <w:p w14:paraId="6F192B8C" w14:textId="027741FD" w:rsidR="00B432E7" w:rsidRDefault="00B432E7" w:rsidP="00B432E7">
            <w:r w:rsidRPr="009553DD">
              <w:rPr>
                <w:rFonts w:ascii="Microsoft YaHei" w:eastAsia="Microsoft YaHei" w:hAnsi="Microsoft YaHei"/>
              </w:rPr>
              <w:t>Property</w:t>
            </w:r>
          </w:p>
        </w:tc>
        <w:tc>
          <w:tcPr>
            <w:tcW w:w="2405" w:type="dxa"/>
          </w:tcPr>
          <w:p w14:paraId="33A87FD6" w14:textId="77777777" w:rsidR="00B432E7" w:rsidRDefault="00B432E7" w:rsidP="00B432E7"/>
        </w:tc>
        <w:tc>
          <w:tcPr>
            <w:tcW w:w="1840" w:type="dxa"/>
          </w:tcPr>
          <w:p w14:paraId="623D16D2" w14:textId="77777777" w:rsidR="00B432E7" w:rsidRDefault="00B432E7" w:rsidP="00B432E7"/>
        </w:tc>
        <w:tc>
          <w:tcPr>
            <w:tcW w:w="1840" w:type="dxa"/>
          </w:tcPr>
          <w:p w14:paraId="5CA16D93" w14:textId="77777777" w:rsidR="00B432E7" w:rsidRDefault="00B432E7" w:rsidP="00B432E7"/>
        </w:tc>
        <w:tc>
          <w:tcPr>
            <w:tcW w:w="2475" w:type="dxa"/>
          </w:tcPr>
          <w:p w14:paraId="37F580D6" w14:textId="77777777" w:rsidR="00B432E7" w:rsidRDefault="00B432E7" w:rsidP="00B432E7"/>
        </w:tc>
      </w:tr>
      <w:tr w:rsidR="00B432E7" w14:paraId="6E2BA44F" w14:textId="77777777" w:rsidTr="00A312B4">
        <w:tc>
          <w:tcPr>
            <w:tcW w:w="1425" w:type="dxa"/>
          </w:tcPr>
          <w:p w14:paraId="2DF6581A" w14:textId="00CEA0A9" w:rsidR="00B432E7" w:rsidRPr="00A159E0" w:rsidRDefault="00B432E7" w:rsidP="00B432E7">
            <w:pPr>
              <w:rPr>
                <w:rFonts w:ascii="Microsoft YaHei" w:eastAsia="Microsoft YaHei" w:hAnsi="Microsoft YaHei"/>
                <w:sz w:val="20"/>
                <w:szCs w:val="20"/>
              </w:rPr>
            </w:pPr>
          </w:p>
        </w:tc>
        <w:tc>
          <w:tcPr>
            <w:tcW w:w="2405" w:type="dxa"/>
          </w:tcPr>
          <w:p w14:paraId="5E9E9E1B" w14:textId="342B3032" w:rsidR="00B432E7" w:rsidRPr="00A159E0" w:rsidRDefault="00B432E7" w:rsidP="00B432E7">
            <w:pPr>
              <w:rPr>
                <w:rFonts w:ascii="Microsoft YaHei" w:eastAsia="Microsoft YaHei" w:hAnsi="Microsoft YaHei"/>
                <w:sz w:val="20"/>
                <w:szCs w:val="20"/>
              </w:rPr>
            </w:pPr>
            <w:del w:id="76" w:author="Kuo, Chester" w:date="2016-08-04T14:11:00Z">
              <w:r w:rsidRPr="009553DD" w:rsidDel="008F5170">
                <w:rPr>
                  <w:rFonts w:ascii="Microsoft YaHei" w:eastAsia="Microsoft YaHei" w:hAnsi="Microsoft YaHei"/>
                  <w:sz w:val="20"/>
                  <w:szCs w:val="20"/>
                </w:rPr>
                <w:delText>versions</w:delText>
              </w:r>
            </w:del>
          </w:p>
        </w:tc>
        <w:tc>
          <w:tcPr>
            <w:tcW w:w="1840" w:type="dxa"/>
          </w:tcPr>
          <w:p w14:paraId="062468A6" w14:textId="77E4CB39" w:rsidR="00B432E7" w:rsidRPr="00A159E0" w:rsidRDefault="00B432E7" w:rsidP="00B432E7">
            <w:pPr>
              <w:rPr>
                <w:rFonts w:ascii="Microsoft YaHei" w:eastAsia="Microsoft YaHei" w:hAnsi="Microsoft YaHei"/>
                <w:sz w:val="20"/>
                <w:szCs w:val="20"/>
              </w:rPr>
            </w:pPr>
            <w:del w:id="77" w:author="Kuo, Chester" w:date="2016-08-04T14:11:00Z">
              <w:r w:rsidRPr="009553DD" w:rsidDel="008F5170">
                <w:rPr>
                  <w:rFonts w:ascii="Microsoft YaHei" w:eastAsia="Microsoft YaHei" w:hAnsi="Microsoft YaHei"/>
                  <w:sz w:val="20"/>
                  <w:szCs w:val="20"/>
                </w:rPr>
                <w:delText>Body</w:delText>
              </w:r>
            </w:del>
          </w:p>
        </w:tc>
        <w:tc>
          <w:tcPr>
            <w:tcW w:w="1840" w:type="dxa"/>
          </w:tcPr>
          <w:p w14:paraId="3DCF5EEE" w14:textId="1F55517B" w:rsidR="00B432E7" w:rsidRPr="00A159E0" w:rsidRDefault="00B432E7" w:rsidP="00B432E7">
            <w:pPr>
              <w:rPr>
                <w:rFonts w:ascii="Microsoft YaHei" w:eastAsia="Microsoft YaHei" w:hAnsi="Microsoft YaHei"/>
                <w:sz w:val="20"/>
                <w:szCs w:val="20"/>
              </w:rPr>
            </w:pPr>
            <w:del w:id="78" w:author="Kuo, Chester" w:date="2016-08-04T14:11:00Z">
              <w:r w:rsidRPr="009553DD" w:rsidDel="008F5170">
                <w:rPr>
                  <w:rFonts w:ascii="Microsoft YaHei" w:eastAsia="Microsoft YaHei" w:hAnsi="Microsoft YaHei"/>
                  <w:sz w:val="20"/>
                  <w:szCs w:val="20"/>
                </w:rPr>
                <w:delText>String</w:delText>
              </w:r>
            </w:del>
          </w:p>
        </w:tc>
        <w:tc>
          <w:tcPr>
            <w:tcW w:w="2475" w:type="dxa"/>
          </w:tcPr>
          <w:p w14:paraId="577993E5" w14:textId="27239442" w:rsidR="00B432E7" w:rsidRPr="00A159E0" w:rsidRDefault="00B432E7" w:rsidP="00B432E7">
            <w:pPr>
              <w:rPr>
                <w:rFonts w:ascii="Microsoft YaHei" w:eastAsia="Microsoft YaHei" w:hAnsi="Microsoft YaHei"/>
                <w:sz w:val="20"/>
                <w:szCs w:val="20"/>
              </w:rPr>
            </w:pPr>
            <w:del w:id="79" w:author="Kuo, Chester" w:date="2016-08-04T14:11:00Z">
              <w:r w:rsidRPr="009553DD" w:rsidDel="008F5170">
                <w:rPr>
                  <w:rFonts w:ascii="Microsoft YaHei" w:eastAsia="Microsoft YaHei" w:hAnsi="Microsoft YaHei"/>
                  <w:sz w:val="20"/>
                  <w:szCs w:val="20"/>
                </w:rPr>
                <w:delText>Version object</w:delText>
              </w:r>
            </w:del>
          </w:p>
        </w:tc>
      </w:tr>
      <w:tr w:rsidR="00B432E7" w14:paraId="19AB277E" w14:textId="77777777" w:rsidTr="00A312B4">
        <w:tc>
          <w:tcPr>
            <w:tcW w:w="1425" w:type="dxa"/>
          </w:tcPr>
          <w:p w14:paraId="084221BE" w14:textId="77777777" w:rsidR="00B432E7" w:rsidRPr="00A159E0" w:rsidRDefault="00B432E7" w:rsidP="00B432E7">
            <w:pPr>
              <w:rPr>
                <w:rFonts w:ascii="Microsoft YaHei" w:eastAsia="Microsoft YaHei" w:hAnsi="Microsoft YaHei"/>
                <w:sz w:val="20"/>
                <w:szCs w:val="20"/>
              </w:rPr>
            </w:pPr>
          </w:p>
        </w:tc>
        <w:tc>
          <w:tcPr>
            <w:tcW w:w="2405" w:type="dxa"/>
          </w:tcPr>
          <w:p w14:paraId="6C153C14" w14:textId="1AFB60C6" w:rsidR="00B432E7" w:rsidRPr="00A159E0" w:rsidRDefault="00B432E7" w:rsidP="00B432E7">
            <w:pPr>
              <w:rPr>
                <w:rFonts w:ascii="Microsoft YaHei" w:eastAsia="Microsoft YaHei" w:hAnsi="Microsoft YaHei"/>
                <w:sz w:val="20"/>
                <w:szCs w:val="20"/>
              </w:rPr>
            </w:pPr>
            <w:ins w:id="80" w:author="Kuo, Chester" w:date="2016-08-04T14:10:00Z">
              <w:r w:rsidRPr="009553DD">
                <w:rPr>
                  <w:rFonts w:ascii="Microsoft YaHei" w:eastAsia="Microsoft YaHei" w:hAnsi="Microsoft YaHei"/>
                  <w:sz w:val="20"/>
                  <w:szCs w:val="20"/>
                </w:rPr>
                <w:t>id</w:t>
              </w:r>
            </w:ins>
            <w:del w:id="81" w:author="Kuo, Chester" w:date="2016-08-04T14:10:00Z">
              <w:r w:rsidRPr="009553DD" w:rsidDel="008F5170">
                <w:rPr>
                  <w:rFonts w:ascii="Microsoft YaHei" w:eastAsia="Microsoft YaHei" w:hAnsi="Microsoft YaHei"/>
                  <w:sz w:val="20"/>
                  <w:szCs w:val="20"/>
                </w:rPr>
                <w:delText>Id</w:delText>
              </w:r>
            </w:del>
          </w:p>
        </w:tc>
        <w:tc>
          <w:tcPr>
            <w:tcW w:w="1840" w:type="dxa"/>
          </w:tcPr>
          <w:p w14:paraId="05AEC51A" w14:textId="38BC59A2"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840" w:type="dxa"/>
          </w:tcPr>
          <w:p w14:paraId="1CCC3769" w14:textId="2CC75D31" w:rsidR="00B432E7" w:rsidRPr="00A159E0" w:rsidRDefault="00B432E7" w:rsidP="00B432E7">
            <w:pPr>
              <w:rPr>
                <w:rFonts w:ascii="Microsoft YaHei" w:eastAsia="Microsoft YaHei" w:hAnsi="Microsoft YaHei"/>
                <w:sz w:val="20"/>
                <w:szCs w:val="20"/>
                <w:lang w:eastAsia="zh-TW"/>
              </w:rPr>
            </w:pPr>
            <w:r w:rsidRPr="009553DD">
              <w:rPr>
                <w:rFonts w:ascii="Microsoft YaHei" w:eastAsia="Microsoft YaHei" w:hAnsi="Microsoft YaHei"/>
                <w:sz w:val="20"/>
                <w:szCs w:val="20"/>
              </w:rPr>
              <w:t>S</w:t>
            </w:r>
            <w:r w:rsidRPr="009553DD">
              <w:rPr>
                <w:rFonts w:ascii="Microsoft YaHei" w:eastAsia="Microsoft YaHei" w:hAnsi="Microsoft YaHei" w:hint="eastAsia"/>
                <w:sz w:val="20"/>
                <w:szCs w:val="20"/>
                <w:lang w:eastAsia="zh-TW"/>
              </w:rPr>
              <w:t>t</w:t>
            </w:r>
            <w:r w:rsidRPr="009553DD">
              <w:rPr>
                <w:rFonts w:ascii="Microsoft YaHei" w:eastAsia="Microsoft YaHei" w:hAnsi="Microsoft YaHei"/>
                <w:sz w:val="20"/>
                <w:szCs w:val="20"/>
                <w:lang w:eastAsia="zh-TW"/>
              </w:rPr>
              <w:t>ring</w:t>
            </w:r>
          </w:p>
        </w:tc>
        <w:tc>
          <w:tcPr>
            <w:tcW w:w="2475" w:type="dxa"/>
          </w:tcPr>
          <w:p w14:paraId="61767D20" w14:textId="774EE342" w:rsidR="00B432E7" w:rsidRPr="00A159E0" w:rsidRDefault="00B432E7" w:rsidP="00B432E7">
            <w:pPr>
              <w:rPr>
                <w:rFonts w:ascii="Microsoft YaHei" w:eastAsia="Microsoft YaHei" w:hAnsi="Microsoft YaHei"/>
                <w:sz w:val="20"/>
                <w:szCs w:val="20"/>
              </w:rPr>
            </w:pPr>
            <w:del w:id="82" w:author="Kuo, Chester" w:date="2016-08-04T14:10:00Z">
              <w:r w:rsidRPr="009553DD" w:rsidDel="008F5170">
                <w:rPr>
                  <w:rFonts w:ascii="Microsoft YaHei" w:eastAsia="Microsoft YaHei" w:hAnsi="Microsoft YaHei"/>
                  <w:sz w:val="20"/>
                  <w:szCs w:val="20"/>
                </w:rPr>
                <w:delText>A common name for the version in question. Informative only.</w:delText>
              </w:r>
            </w:del>
            <w:ins w:id="83" w:author="Kuo, Chester" w:date="2016-08-04T14:10:00Z">
              <w:r w:rsidRPr="009553DD">
                <w:rPr>
                  <w:rFonts w:ascii="Microsoft YaHei" w:eastAsia="Microsoft YaHei" w:hAnsi="Microsoft YaHei"/>
                  <w:sz w:val="20"/>
                  <w:szCs w:val="20"/>
                </w:rPr>
                <w:t>Major API version</w:t>
              </w:r>
            </w:ins>
          </w:p>
        </w:tc>
      </w:tr>
      <w:tr w:rsidR="00B432E7" w14:paraId="6FEB9F73" w14:textId="77777777" w:rsidTr="00A312B4">
        <w:tc>
          <w:tcPr>
            <w:tcW w:w="1425" w:type="dxa"/>
          </w:tcPr>
          <w:p w14:paraId="1B4B6F06" w14:textId="77777777" w:rsidR="00B432E7" w:rsidRPr="00A159E0" w:rsidRDefault="00B432E7" w:rsidP="00B432E7">
            <w:pPr>
              <w:rPr>
                <w:rFonts w:ascii="Microsoft YaHei" w:eastAsia="Microsoft YaHei" w:hAnsi="Microsoft YaHei"/>
                <w:sz w:val="20"/>
                <w:szCs w:val="20"/>
              </w:rPr>
            </w:pPr>
          </w:p>
        </w:tc>
        <w:tc>
          <w:tcPr>
            <w:tcW w:w="2405" w:type="dxa"/>
          </w:tcPr>
          <w:p w14:paraId="37EF0AA1" w14:textId="28715F9A"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links</w:t>
            </w:r>
          </w:p>
        </w:tc>
        <w:tc>
          <w:tcPr>
            <w:tcW w:w="1840" w:type="dxa"/>
          </w:tcPr>
          <w:p w14:paraId="687786F8" w14:textId="206D5DE8"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840" w:type="dxa"/>
          </w:tcPr>
          <w:p w14:paraId="4C81D90B" w14:textId="1EB84149"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Array</w:t>
            </w:r>
          </w:p>
        </w:tc>
        <w:tc>
          <w:tcPr>
            <w:tcW w:w="2475" w:type="dxa"/>
          </w:tcPr>
          <w:p w14:paraId="2C706BFD" w14:textId="1DAD433F"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Links to the resources.</w:t>
            </w:r>
          </w:p>
        </w:tc>
      </w:tr>
      <w:tr w:rsidR="00B432E7" w14:paraId="018294F1" w14:textId="77777777" w:rsidTr="00A312B4">
        <w:tc>
          <w:tcPr>
            <w:tcW w:w="1425" w:type="dxa"/>
          </w:tcPr>
          <w:p w14:paraId="3D50F71D" w14:textId="77777777" w:rsidR="00B432E7" w:rsidRPr="00A159E0" w:rsidRDefault="00B432E7" w:rsidP="00B432E7">
            <w:pPr>
              <w:rPr>
                <w:rFonts w:ascii="Microsoft YaHei" w:eastAsia="Microsoft YaHei" w:hAnsi="Microsoft YaHei"/>
                <w:sz w:val="20"/>
                <w:szCs w:val="20"/>
              </w:rPr>
            </w:pPr>
          </w:p>
        </w:tc>
        <w:tc>
          <w:tcPr>
            <w:tcW w:w="2405" w:type="dxa"/>
          </w:tcPr>
          <w:p w14:paraId="6624E295" w14:textId="4BC64491" w:rsidR="00B432E7" w:rsidRPr="00A159E0" w:rsidRDefault="00B432E7" w:rsidP="00B432E7">
            <w:pPr>
              <w:rPr>
                <w:rFonts w:ascii="Microsoft YaHei" w:eastAsia="Microsoft YaHei" w:hAnsi="Microsoft YaHei"/>
                <w:sz w:val="20"/>
                <w:szCs w:val="20"/>
              </w:rPr>
            </w:pPr>
          </w:p>
        </w:tc>
        <w:tc>
          <w:tcPr>
            <w:tcW w:w="1840" w:type="dxa"/>
          </w:tcPr>
          <w:p w14:paraId="3015602C" w14:textId="28186ACF" w:rsidR="00B432E7" w:rsidRPr="00A159E0" w:rsidRDefault="00B432E7" w:rsidP="00B432E7">
            <w:pPr>
              <w:rPr>
                <w:rFonts w:ascii="Microsoft YaHei" w:eastAsia="Microsoft YaHei" w:hAnsi="Microsoft YaHei"/>
                <w:sz w:val="20"/>
                <w:szCs w:val="20"/>
              </w:rPr>
            </w:pPr>
          </w:p>
        </w:tc>
        <w:tc>
          <w:tcPr>
            <w:tcW w:w="1840" w:type="dxa"/>
          </w:tcPr>
          <w:p w14:paraId="3F173CFE" w14:textId="6D9FD76D" w:rsidR="00B432E7" w:rsidRPr="00A159E0" w:rsidRDefault="00B432E7" w:rsidP="00B432E7">
            <w:pPr>
              <w:rPr>
                <w:rFonts w:ascii="Microsoft YaHei" w:eastAsia="Microsoft YaHei" w:hAnsi="Microsoft YaHei"/>
                <w:sz w:val="20"/>
                <w:szCs w:val="20"/>
              </w:rPr>
            </w:pPr>
          </w:p>
        </w:tc>
        <w:tc>
          <w:tcPr>
            <w:tcW w:w="2475" w:type="dxa"/>
          </w:tcPr>
          <w:p w14:paraId="798BC146" w14:textId="3E0F5795" w:rsidR="00B432E7" w:rsidRPr="00A159E0" w:rsidRDefault="00B432E7" w:rsidP="00B432E7">
            <w:pPr>
              <w:rPr>
                <w:rFonts w:ascii="Microsoft YaHei" w:eastAsia="Microsoft YaHei" w:hAnsi="Microsoft YaHei"/>
                <w:sz w:val="20"/>
                <w:szCs w:val="20"/>
              </w:rPr>
            </w:pPr>
          </w:p>
        </w:tc>
      </w:tr>
    </w:tbl>
    <w:p w14:paraId="0998946E" w14:textId="0F326876" w:rsidR="00321B86" w:rsidRDefault="00321B86" w:rsidP="00AC600C">
      <w:bookmarkStart w:id="84" w:name="_GoBack"/>
      <w:bookmarkEnd w:id="84"/>
    </w:p>
    <w:p w14:paraId="1BDE2686" w14:textId="77777777" w:rsidR="00321B86" w:rsidRDefault="00321B86">
      <w:r>
        <w:br w:type="page"/>
      </w:r>
    </w:p>
    <w:p w14:paraId="1E6E795B" w14:textId="77777777" w:rsidR="004961F8" w:rsidRDefault="004961F8" w:rsidP="00AC600C"/>
    <w:p w14:paraId="0C88C5FA" w14:textId="761FCF00" w:rsidR="004251C6" w:rsidRPr="00383E29" w:rsidRDefault="004251C6" w:rsidP="00AC600C">
      <w:pPr>
        <w:rPr>
          <w:sz w:val="24"/>
          <w:szCs w:val="24"/>
        </w:rPr>
      </w:pPr>
      <w:r w:rsidRPr="00383E29">
        <w:rPr>
          <w:sz w:val="24"/>
          <w:szCs w:val="24"/>
        </w:rPr>
        <w:t>Normal Response codes: 200</w:t>
      </w:r>
    </w:p>
    <w:p w14:paraId="3D830040" w14:textId="77777777" w:rsidR="00725187" w:rsidRDefault="00725187" w:rsidP="00A537F4">
      <w:pPr>
        <w:pStyle w:val="Heading3"/>
      </w:pPr>
      <w:bookmarkStart w:id="85" w:name="_Toc446590872"/>
      <w:r>
        <w:t>Operations</w:t>
      </w:r>
      <w:bookmarkEnd w:id="85"/>
    </w:p>
    <w:p w14:paraId="65AD76BE" w14:textId="77777777" w:rsidR="00725187" w:rsidRPr="007D6532" w:rsidRDefault="00725187" w:rsidP="00725187">
      <w:pPr>
        <w:pStyle w:val="Heading4"/>
        <w:rPr>
          <w:b/>
          <w:i w:val="0"/>
          <w:sz w:val="32"/>
          <w:szCs w:val="32"/>
        </w:rPr>
      </w:pPr>
      <w:r w:rsidRPr="007D6532">
        <w:rPr>
          <w:b/>
          <w:i w:val="0"/>
          <w:sz w:val="32"/>
          <w:szCs w:val="32"/>
        </w:rPr>
        <w:t xml:space="preserve">GET </w:t>
      </w:r>
    </w:p>
    <w:p w14:paraId="4AB1574D" w14:textId="529ECC50" w:rsidR="00725187" w:rsidRPr="007D6532" w:rsidRDefault="00725187" w:rsidP="00725187">
      <w:pPr>
        <w:pStyle w:val="Code1"/>
        <w:rPr>
          <w:b/>
          <w:sz w:val="24"/>
          <w:szCs w:val="24"/>
        </w:rPr>
      </w:pPr>
      <w:r w:rsidRPr="007D6532">
        <w:rPr>
          <w:b/>
          <w:sz w:val="24"/>
          <w:szCs w:val="24"/>
        </w:rPr>
        <w:t xml:space="preserve">GET </w:t>
      </w:r>
      <w:r w:rsidR="00034885" w:rsidRPr="007D6532">
        <w:rPr>
          <w:b/>
          <w:sz w:val="24"/>
          <w:szCs w:val="24"/>
        </w:rPr>
        <w:t>/</w:t>
      </w:r>
      <w:r w:rsidR="006C673F" w:rsidRPr="007D6532">
        <w:rPr>
          <w:b/>
          <w:sz w:val="24"/>
          <w:szCs w:val="24"/>
        </w:rPr>
        <w:t>v1</w:t>
      </w:r>
    </w:p>
    <w:p w14:paraId="0D04454F" w14:textId="77777777" w:rsidR="00725187" w:rsidRDefault="00725187" w:rsidP="00725187">
      <w:pPr>
        <w:pStyle w:val="Heading4"/>
      </w:pPr>
      <w:r>
        <w:t xml:space="preserve">Response </w:t>
      </w:r>
    </w:p>
    <w:p w14:paraId="77E38FEF" w14:textId="77777777" w:rsidR="006C673F" w:rsidRPr="00A159E0" w:rsidRDefault="006C673F" w:rsidP="00725187">
      <w:pPr>
        <w:pStyle w:val="Code1"/>
        <w:rPr>
          <w:rFonts w:ascii="Arial" w:hAnsi="Arial" w:cs="Arial"/>
          <w:b/>
        </w:rPr>
      </w:pPr>
      <w:r w:rsidRPr="00A159E0">
        <w:rPr>
          <w:rFonts w:ascii="Arial" w:hAnsi="Arial" w:cs="Arial"/>
          <w:b/>
        </w:rPr>
        <w:t>{</w:t>
      </w:r>
    </w:p>
    <w:p w14:paraId="23E49DA0" w14:textId="77777777" w:rsidR="00B432E7" w:rsidRPr="00677D9C" w:rsidRDefault="00B432E7" w:rsidP="00B432E7">
      <w:pPr>
        <w:pStyle w:val="Code1"/>
        <w:rPr>
          <w:ins w:id="86" w:author="Kuo, Chester" w:date="2016-08-04T14:10:00Z"/>
          <w:rFonts w:ascii="Microsoft YaHei" w:eastAsia="Microsoft YaHei" w:hAnsi="Microsoft YaHei" w:cs="Arial"/>
          <w:b/>
        </w:rPr>
      </w:pPr>
      <w:ins w:id="87" w:author="Kuo, Chester" w:date="2016-08-04T14:10:00Z">
        <w:r w:rsidRPr="00677D9C">
          <w:rPr>
            <w:rFonts w:ascii="Microsoft YaHei" w:eastAsia="Microsoft YaHei" w:hAnsi="Microsoft YaHei" w:cs="Arial"/>
            <w:b/>
          </w:rPr>
          <w:t xml:space="preserve">   "id" : "v1",</w:t>
        </w:r>
      </w:ins>
    </w:p>
    <w:p w14:paraId="147FD2FF" w14:textId="77777777" w:rsidR="00B432E7" w:rsidRPr="00677D9C" w:rsidRDefault="00B432E7" w:rsidP="00B432E7">
      <w:pPr>
        <w:pStyle w:val="Code1"/>
        <w:rPr>
          <w:ins w:id="88" w:author="Kuo, Chester" w:date="2016-08-04T14:10:00Z"/>
          <w:rFonts w:ascii="Microsoft YaHei" w:eastAsia="Microsoft YaHei" w:hAnsi="Microsoft YaHei" w:cs="Arial"/>
          <w:b/>
        </w:rPr>
      </w:pPr>
      <w:ins w:id="89" w:author="Kuo, Chester" w:date="2016-08-04T14:10:00Z">
        <w:r w:rsidRPr="00677D9C">
          <w:rPr>
            <w:rFonts w:ascii="Microsoft YaHei" w:eastAsia="Microsoft YaHei" w:hAnsi="Microsoft YaHei" w:cs="Arial"/>
            <w:b/>
          </w:rPr>
          <w:t xml:space="preserve">   "links" : [</w:t>
        </w:r>
      </w:ins>
    </w:p>
    <w:p w14:paraId="06CE449A" w14:textId="77777777" w:rsidR="00B432E7" w:rsidRPr="00677D9C" w:rsidRDefault="00B432E7" w:rsidP="00B432E7">
      <w:pPr>
        <w:pStyle w:val="Code1"/>
        <w:rPr>
          <w:ins w:id="90" w:author="Kuo, Chester" w:date="2016-08-04T14:10:00Z"/>
          <w:rFonts w:ascii="Microsoft YaHei" w:eastAsia="Microsoft YaHei" w:hAnsi="Microsoft YaHei" w:cs="Arial"/>
          <w:b/>
        </w:rPr>
      </w:pPr>
      <w:ins w:id="91" w:author="Kuo, Chester" w:date="2016-08-04T14:10:00Z">
        <w:r w:rsidRPr="00677D9C">
          <w:rPr>
            <w:rFonts w:ascii="Microsoft YaHei" w:eastAsia="Microsoft YaHei" w:hAnsi="Microsoft YaHei" w:cs="Arial"/>
            <w:b/>
          </w:rPr>
          <w:t xml:space="preserve">      {</w:t>
        </w:r>
      </w:ins>
    </w:p>
    <w:p w14:paraId="322A71C2" w14:textId="77777777" w:rsidR="00B432E7" w:rsidRPr="00677D9C" w:rsidRDefault="00B432E7" w:rsidP="00B432E7">
      <w:pPr>
        <w:pStyle w:val="Code1"/>
        <w:rPr>
          <w:ins w:id="92" w:author="Kuo, Chester" w:date="2016-08-04T14:10:00Z"/>
          <w:rFonts w:ascii="Microsoft YaHei" w:eastAsia="Microsoft YaHei" w:hAnsi="Microsoft YaHei" w:cs="Arial"/>
          <w:b/>
        </w:rPr>
      </w:pPr>
      <w:ins w:id="93" w:author="Kuo, Chester" w:date="2016-08-04T14:10:00Z">
        <w:r w:rsidRPr="00677D9C">
          <w:rPr>
            <w:rFonts w:ascii="Microsoft YaHei" w:eastAsia="Microsoft YaHei" w:hAnsi="Microsoft YaHei" w:cs="Arial"/>
            <w:b/>
          </w:rPr>
          <w:t xml:space="preserve">         "href" : "http://openstack.example.com:8881/v1/",</w:t>
        </w:r>
      </w:ins>
    </w:p>
    <w:p w14:paraId="215AE097" w14:textId="77777777" w:rsidR="00B432E7" w:rsidRPr="00677D9C" w:rsidRDefault="00B432E7" w:rsidP="00B432E7">
      <w:pPr>
        <w:pStyle w:val="Code1"/>
        <w:rPr>
          <w:ins w:id="94" w:author="Kuo, Chester" w:date="2016-08-04T14:10:00Z"/>
          <w:rFonts w:ascii="Microsoft YaHei" w:eastAsia="Microsoft YaHei" w:hAnsi="Microsoft YaHei" w:cs="Arial"/>
          <w:b/>
        </w:rPr>
      </w:pPr>
      <w:ins w:id="95" w:author="Kuo, Chester" w:date="2016-08-04T14:10:00Z">
        <w:r w:rsidRPr="00677D9C">
          <w:rPr>
            <w:rFonts w:ascii="Microsoft YaHei" w:eastAsia="Microsoft YaHei" w:hAnsi="Microsoft YaHei" w:cs="Arial"/>
            <w:b/>
          </w:rPr>
          <w:t xml:space="preserve">         "rel" : "self"</w:t>
        </w:r>
      </w:ins>
    </w:p>
    <w:p w14:paraId="3666D4C7" w14:textId="77777777" w:rsidR="00B432E7" w:rsidRPr="00677D9C" w:rsidRDefault="00B432E7" w:rsidP="00B432E7">
      <w:pPr>
        <w:pStyle w:val="Code1"/>
        <w:rPr>
          <w:ins w:id="96" w:author="Kuo, Chester" w:date="2016-08-04T14:10:00Z"/>
          <w:rFonts w:ascii="Microsoft YaHei" w:eastAsia="Microsoft YaHei" w:hAnsi="Microsoft YaHei" w:cs="Arial"/>
          <w:b/>
        </w:rPr>
      </w:pPr>
      <w:ins w:id="97" w:author="Kuo, Chester" w:date="2016-08-04T14:10:00Z">
        <w:r w:rsidRPr="00677D9C">
          <w:rPr>
            <w:rFonts w:ascii="Microsoft YaHei" w:eastAsia="Microsoft YaHei" w:hAnsi="Microsoft YaHei" w:cs="Arial"/>
            <w:b/>
          </w:rPr>
          <w:t xml:space="preserve">      },</w:t>
        </w:r>
      </w:ins>
    </w:p>
    <w:p w14:paraId="21FD9A8E" w14:textId="77777777" w:rsidR="00B432E7" w:rsidRPr="00677D9C" w:rsidRDefault="00B432E7" w:rsidP="00B432E7">
      <w:pPr>
        <w:pStyle w:val="Code1"/>
        <w:rPr>
          <w:ins w:id="98" w:author="Kuo, Chester" w:date="2016-08-04T14:10:00Z"/>
          <w:rFonts w:ascii="Microsoft YaHei" w:eastAsia="Microsoft YaHei" w:hAnsi="Microsoft YaHei" w:cs="Arial"/>
          <w:b/>
        </w:rPr>
      </w:pPr>
      <w:ins w:id="99" w:author="Kuo, Chester" w:date="2016-08-04T14:10:00Z">
        <w:r w:rsidRPr="00677D9C">
          <w:rPr>
            <w:rFonts w:ascii="Microsoft YaHei" w:eastAsia="Microsoft YaHei" w:hAnsi="Microsoft YaHei" w:cs="Arial"/>
            <w:b/>
          </w:rPr>
          <w:t xml:space="preserve">      {</w:t>
        </w:r>
      </w:ins>
    </w:p>
    <w:p w14:paraId="191EFF46" w14:textId="77777777" w:rsidR="00B432E7" w:rsidRPr="00677D9C" w:rsidRDefault="00B432E7" w:rsidP="00B432E7">
      <w:pPr>
        <w:pStyle w:val="Code1"/>
        <w:rPr>
          <w:ins w:id="100" w:author="Kuo, Chester" w:date="2016-08-04T14:10:00Z"/>
          <w:rFonts w:ascii="Microsoft YaHei" w:eastAsia="Microsoft YaHei" w:hAnsi="Microsoft YaHei" w:cs="Arial"/>
          <w:b/>
        </w:rPr>
      </w:pPr>
      <w:ins w:id="101" w:author="Kuo, Chester" w:date="2016-08-04T14:10:00Z">
        <w:r w:rsidRPr="00677D9C">
          <w:rPr>
            <w:rFonts w:ascii="Microsoft YaHei" w:eastAsia="Microsoft YaHei" w:hAnsi="Microsoft YaHei" w:cs="Arial"/>
            <w:b/>
          </w:rPr>
          <w:t xml:space="preserve">         "rel" : "describedby",</w:t>
        </w:r>
      </w:ins>
    </w:p>
    <w:p w14:paraId="5533D10F" w14:textId="77777777" w:rsidR="00B432E7" w:rsidRPr="00677D9C" w:rsidRDefault="00B432E7" w:rsidP="00B432E7">
      <w:pPr>
        <w:pStyle w:val="Code1"/>
        <w:rPr>
          <w:ins w:id="102" w:author="Kuo, Chester" w:date="2016-08-04T14:10:00Z"/>
          <w:rFonts w:ascii="Microsoft YaHei" w:eastAsia="Microsoft YaHei" w:hAnsi="Microsoft YaHei" w:cs="Arial"/>
          <w:b/>
        </w:rPr>
      </w:pPr>
      <w:ins w:id="103" w:author="Kuo, Chester" w:date="2016-08-04T14:10:00Z">
        <w:r w:rsidRPr="00677D9C">
          <w:rPr>
            <w:rFonts w:ascii="Microsoft YaHei" w:eastAsia="Microsoft YaHei" w:hAnsi="Microsoft YaHei" w:cs="Arial"/>
            <w:b/>
          </w:rPr>
          <w:t xml:space="preserve">         "type" : "text/html",</w:t>
        </w:r>
      </w:ins>
    </w:p>
    <w:p w14:paraId="3FE801DE" w14:textId="77777777" w:rsidR="00B432E7" w:rsidRPr="00677D9C" w:rsidRDefault="00B432E7" w:rsidP="00B432E7">
      <w:pPr>
        <w:pStyle w:val="Code1"/>
        <w:rPr>
          <w:ins w:id="104" w:author="Kuo, Chester" w:date="2016-08-04T14:10:00Z"/>
          <w:rFonts w:ascii="Microsoft YaHei" w:eastAsia="Microsoft YaHei" w:hAnsi="Microsoft YaHei" w:cs="Arial"/>
          <w:b/>
        </w:rPr>
      </w:pPr>
      <w:ins w:id="105" w:author="Kuo, Chester" w:date="2016-08-04T14:10:00Z">
        <w:r w:rsidRPr="00677D9C">
          <w:rPr>
            <w:rFonts w:ascii="Microsoft YaHei" w:eastAsia="Microsoft YaHei" w:hAnsi="Microsoft YaHei" w:cs="Arial"/>
            <w:b/>
          </w:rPr>
          <w:t xml:space="preserve">         "href" : "http://docs.openstack.org/developer/plasma/dev/api-spec-v1.html"</w:t>
        </w:r>
      </w:ins>
    </w:p>
    <w:p w14:paraId="429C7E2F" w14:textId="77777777" w:rsidR="00B432E7" w:rsidRPr="00677D9C" w:rsidRDefault="00B432E7" w:rsidP="00B432E7">
      <w:pPr>
        <w:pStyle w:val="Code1"/>
        <w:rPr>
          <w:ins w:id="106" w:author="Kuo, Chester" w:date="2016-08-04T14:10:00Z"/>
          <w:rFonts w:ascii="Microsoft YaHei" w:eastAsia="Microsoft YaHei" w:hAnsi="Microsoft YaHei" w:cs="Arial"/>
          <w:b/>
        </w:rPr>
      </w:pPr>
      <w:ins w:id="107" w:author="Kuo, Chester" w:date="2016-08-04T14:10:00Z">
        <w:r w:rsidRPr="00677D9C">
          <w:rPr>
            <w:rFonts w:ascii="Microsoft YaHei" w:eastAsia="Microsoft YaHei" w:hAnsi="Microsoft YaHei" w:cs="Arial"/>
            <w:b/>
          </w:rPr>
          <w:t xml:space="preserve">      }</w:t>
        </w:r>
      </w:ins>
    </w:p>
    <w:p w14:paraId="08A1B76E" w14:textId="77777777" w:rsidR="00B432E7" w:rsidRPr="00677D9C" w:rsidRDefault="00B432E7" w:rsidP="00B432E7">
      <w:pPr>
        <w:pStyle w:val="Code1"/>
        <w:rPr>
          <w:ins w:id="108" w:author="Kuo, Chester" w:date="2016-08-04T14:10:00Z"/>
          <w:rFonts w:ascii="Microsoft YaHei" w:eastAsia="Microsoft YaHei" w:hAnsi="Microsoft YaHei" w:cs="Arial"/>
          <w:b/>
        </w:rPr>
      </w:pPr>
      <w:ins w:id="109" w:author="Kuo, Chester" w:date="2016-08-04T14:10:00Z">
        <w:r w:rsidRPr="00677D9C">
          <w:rPr>
            <w:rFonts w:ascii="Microsoft YaHei" w:eastAsia="Microsoft YaHei" w:hAnsi="Microsoft YaHei" w:cs="Arial"/>
            <w:b/>
          </w:rPr>
          <w:t xml:space="preserve">   ],</w:t>
        </w:r>
      </w:ins>
    </w:p>
    <w:p w14:paraId="3F06AF15" w14:textId="77777777" w:rsidR="00B432E7" w:rsidRPr="00677D9C" w:rsidRDefault="00B432E7" w:rsidP="00B432E7">
      <w:pPr>
        <w:pStyle w:val="Code1"/>
        <w:rPr>
          <w:ins w:id="110" w:author="Kuo, Chester" w:date="2016-08-04T14:10:00Z"/>
          <w:rFonts w:ascii="Microsoft YaHei" w:eastAsia="Microsoft YaHei" w:hAnsi="Microsoft YaHei" w:cs="Arial"/>
          <w:b/>
        </w:rPr>
      </w:pPr>
      <w:ins w:id="111" w:author="Kuo, Chester" w:date="2016-08-04T14:10:00Z">
        <w:r w:rsidRPr="00677D9C">
          <w:rPr>
            <w:rFonts w:ascii="Microsoft YaHei" w:eastAsia="Microsoft YaHei" w:hAnsi="Microsoft YaHei" w:cs="Arial"/>
            <w:b/>
          </w:rPr>
          <w:t xml:space="preserve">   "nodes" : [</w:t>
        </w:r>
      </w:ins>
    </w:p>
    <w:p w14:paraId="7E779456" w14:textId="77777777" w:rsidR="00B432E7" w:rsidRPr="00677D9C" w:rsidRDefault="00B432E7" w:rsidP="00B432E7">
      <w:pPr>
        <w:pStyle w:val="Code1"/>
        <w:rPr>
          <w:ins w:id="112" w:author="Kuo, Chester" w:date="2016-08-04T14:10:00Z"/>
          <w:rFonts w:ascii="Microsoft YaHei" w:eastAsia="Microsoft YaHei" w:hAnsi="Microsoft YaHei" w:cs="Arial"/>
          <w:b/>
        </w:rPr>
      </w:pPr>
      <w:ins w:id="113" w:author="Kuo, Chester" w:date="2016-08-04T14:10:00Z">
        <w:r w:rsidRPr="00677D9C">
          <w:rPr>
            <w:rFonts w:ascii="Microsoft YaHei" w:eastAsia="Microsoft YaHei" w:hAnsi="Microsoft YaHei" w:cs="Arial"/>
            <w:b/>
          </w:rPr>
          <w:t xml:space="preserve">      {</w:t>
        </w:r>
      </w:ins>
    </w:p>
    <w:p w14:paraId="4C82B408" w14:textId="77777777" w:rsidR="00B432E7" w:rsidRPr="00677D9C" w:rsidRDefault="00B432E7" w:rsidP="00B432E7">
      <w:pPr>
        <w:pStyle w:val="Code1"/>
        <w:rPr>
          <w:ins w:id="114" w:author="Kuo, Chester" w:date="2016-08-04T14:10:00Z"/>
          <w:rFonts w:ascii="Microsoft YaHei" w:eastAsia="Microsoft YaHei" w:hAnsi="Microsoft YaHei" w:cs="Arial"/>
          <w:b/>
        </w:rPr>
      </w:pPr>
      <w:ins w:id="115" w:author="Kuo, Chester" w:date="2016-08-04T14:10:00Z">
        <w:r w:rsidRPr="00677D9C">
          <w:rPr>
            <w:rFonts w:ascii="Microsoft YaHei" w:eastAsia="Microsoft YaHei" w:hAnsi="Microsoft YaHei" w:cs="Arial"/>
            <w:b/>
          </w:rPr>
          <w:t xml:space="preserve">         "rel" : "self",</w:t>
        </w:r>
      </w:ins>
    </w:p>
    <w:p w14:paraId="4D417C6F" w14:textId="77777777" w:rsidR="00B432E7" w:rsidRPr="00677D9C" w:rsidRDefault="00B432E7" w:rsidP="00B432E7">
      <w:pPr>
        <w:pStyle w:val="Code1"/>
        <w:rPr>
          <w:ins w:id="116" w:author="Kuo, Chester" w:date="2016-08-04T14:10:00Z"/>
          <w:rFonts w:ascii="Microsoft YaHei" w:eastAsia="Microsoft YaHei" w:hAnsi="Microsoft YaHei" w:cs="Arial"/>
          <w:b/>
        </w:rPr>
      </w:pPr>
      <w:ins w:id="117" w:author="Kuo, Chester" w:date="2016-08-04T14:10:00Z">
        <w:r w:rsidRPr="00677D9C">
          <w:rPr>
            <w:rFonts w:ascii="Microsoft YaHei" w:eastAsia="Microsoft YaHei" w:hAnsi="Microsoft YaHei" w:cs="Arial"/>
            <w:b/>
          </w:rPr>
          <w:t xml:space="preserve">         "href" : "http://openstack.example.com:8881/v1/nodes/"</w:t>
        </w:r>
      </w:ins>
    </w:p>
    <w:p w14:paraId="644F8CE2" w14:textId="77777777" w:rsidR="00B432E7" w:rsidRPr="00677D9C" w:rsidRDefault="00B432E7" w:rsidP="00B432E7">
      <w:pPr>
        <w:pStyle w:val="Code1"/>
        <w:rPr>
          <w:ins w:id="118" w:author="Kuo, Chester" w:date="2016-08-04T14:10:00Z"/>
          <w:rFonts w:ascii="Microsoft YaHei" w:eastAsia="Microsoft YaHei" w:hAnsi="Microsoft YaHei" w:cs="Arial"/>
          <w:b/>
        </w:rPr>
      </w:pPr>
      <w:ins w:id="119" w:author="Kuo, Chester" w:date="2016-08-04T14:10:00Z">
        <w:r w:rsidRPr="00677D9C">
          <w:rPr>
            <w:rFonts w:ascii="Microsoft YaHei" w:eastAsia="Microsoft YaHei" w:hAnsi="Microsoft YaHei" w:cs="Arial"/>
            <w:b/>
          </w:rPr>
          <w:t xml:space="preserve">      },</w:t>
        </w:r>
      </w:ins>
    </w:p>
    <w:p w14:paraId="5ADC9CC8" w14:textId="77777777" w:rsidR="00B432E7" w:rsidRPr="00677D9C" w:rsidRDefault="00B432E7" w:rsidP="00B432E7">
      <w:pPr>
        <w:pStyle w:val="Code1"/>
        <w:rPr>
          <w:ins w:id="120" w:author="Kuo, Chester" w:date="2016-08-04T14:10:00Z"/>
          <w:rFonts w:ascii="Microsoft YaHei" w:eastAsia="Microsoft YaHei" w:hAnsi="Microsoft YaHei" w:cs="Arial"/>
          <w:b/>
        </w:rPr>
      </w:pPr>
      <w:ins w:id="121" w:author="Kuo, Chester" w:date="2016-08-04T14:10:00Z">
        <w:r w:rsidRPr="00677D9C">
          <w:rPr>
            <w:rFonts w:ascii="Microsoft YaHei" w:eastAsia="Microsoft YaHei" w:hAnsi="Microsoft YaHei" w:cs="Arial"/>
            <w:b/>
          </w:rPr>
          <w:t xml:space="preserve">      {</w:t>
        </w:r>
      </w:ins>
    </w:p>
    <w:p w14:paraId="5C7786F6" w14:textId="77777777" w:rsidR="00B432E7" w:rsidRPr="00677D9C" w:rsidRDefault="00B432E7" w:rsidP="00B432E7">
      <w:pPr>
        <w:pStyle w:val="Code1"/>
        <w:rPr>
          <w:ins w:id="122" w:author="Kuo, Chester" w:date="2016-08-04T14:10:00Z"/>
          <w:rFonts w:ascii="Microsoft YaHei" w:eastAsia="Microsoft YaHei" w:hAnsi="Microsoft YaHei" w:cs="Arial"/>
          <w:b/>
        </w:rPr>
      </w:pPr>
      <w:ins w:id="123" w:author="Kuo, Chester" w:date="2016-08-04T14:10:00Z">
        <w:r w:rsidRPr="00677D9C">
          <w:rPr>
            <w:rFonts w:ascii="Microsoft YaHei" w:eastAsia="Microsoft YaHei" w:hAnsi="Microsoft YaHei" w:cs="Arial"/>
            <w:b/>
          </w:rPr>
          <w:t xml:space="preserve">         "rel" : "bookmark",</w:t>
        </w:r>
      </w:ins>
    </w:p>
    <w:p w14:paraId="70817131" w14:textId="77777777" w:rsidR="00B432E7" w:rsidRPr="00677D9C" w:rsidRDefault="00B432E7" w:rsidP="00B432E7">
      <w:pPr>
        <w:pStyle w:val="Code1"/>
        <w:rPr>
          <w:ins w:id="124" w:author="Kuo, Chester" w:date="2016-08-04T14:10:00Z"/>
          <w:rFonts w:ascii="Microsoft YaHei" w:eastAsia="Microsoft YaHei" w:hAnsi="Microsoft YaHei" w:cs="Arial"/>
          <w:b/>
        </w:rPr>
      </w:pPr>
      <w:ins w:id="125" w:author="Kuo, Chester" w:date="2016-08-04T14:10:00Z">
        <w:r w:rsidRPr="00677D9C">
          <w:rPr>
            <w:rFonts w:ascii="Microsoft YaHei" w:eastAsia="Microsoft YaHei" w:hAnsi="Microsoft YaHei" w:cs="Arial"/>
            <w:b/>
          </w:rPr>
          <w:t xml:space="preserve">         "href" : "http://openstack.example.com:8881/nodes/"</w:t>
        </w:r>
      </w:ins>
    </w:p>
    <w:p w14:paraId="30E05F3C" w14:textId="77777777" w:rsidR="00B432E7" w:rsidRPr="00677D9C" w:rsidRDefault="00B432E7" w:rsidP="00B432E7">
      <w:pPr>
        <w:pStyle w:val="Code1"/>
        <w:rPr>
          <w:ins w:id="126" w:author="Kuo, Chester" w:date="2016-08-04T14:10:00Z"/>
          <w:rFonts w:ascii="Microsoft YaHei" w:eastAsia="Microsoft YaHei" w:hAnsi="Microsoft YaHei" w:cs="Arial"/>
          <w:b/>
        </w:rPr>
      </w:pPr>
      <w:ins w:id="127" w:author="Kuo, Chester" w:date="2016-08-04T14:10:00Z">
        <w:r w:rsidRPr="00677D9C">
          <w:rPr>
            <w:rFonts w:ascii="Microsoft YaHei" w:eastAsia="Microsoft YaHei" w:hAnsi="Microsoft YaHei" w:cs="Arial"/>
            <w:b/>
          </w:rPr>
          <w:t xml:space="preserve">      }</w:t>
        </w:r>
      </w:ins>
    </w:p>
    <w:p w14:paraId="2AB25325" w14:textId="77777777" w:rsidR="00B432E7" w:rsidRPr="00677D9C" w:rsidRDefault="00B432E7" w:rsidP="00B432E7">
      <w:pPr>
        <w:pStyle w:val="Code1"/>
        <w:rPr>
          <w:ins w:id="128" w:author="Kuo, Chester" w:date="2016-08-04T14:10:00Z"/>
          <w:rFonts w:ascii="Microsoft YaHei" w:eastAsia="Microsoft YaHei" w:hAnsi="Microsoft YaHei" w:cs="Arial"/>
          <w:b/>
        </w:rPr>
      </w:pPr>
      <w:ins w:id="129" w:author="Kuo, Chester" w:date="2016-08-04T14:10:00Z">
        <w:r w:rsidRPr="00677D9C">
          <w:rPr>
            <w:rFonts w:ascii="Microsoft YaHei" w:eastAsia="Microsoft YaHei" w:hAnsi="Microsoft YaHei" w:cs="Arial"/>
            <w:b/>
          </w:rPr>
          <w:t xml:space="preserve">   ],</w:t>
        </w:r>
      </w:ins>
    </w:p>
    <w:p w14:paraId="162C7DD2" w14:textId="77777777" w:rsidR="00B432E7" w:rsidRPr="00677D9C" w:rsidRDefault="00B432E7" w:rsidP="00B432E7">
      <w:pPr>
        <w:pStyle w:val="Code1"/>
        <w:rPr>
          <w:ins w:id="130" w:author="Kuo, Chester" w:date="2016-08-04T14:10:00Z"/>
          <w:rFonts w:ascii="Microsoft YaHei" w:eastAsia="Microsoft YaHei" w:hAnsi="Microsoft YaHei" w:cs="Arial"/>
          <w:b/>
        </w:rPr>
      </w:pPr>
      <w:ins w:id="131" w:author="Kuo, Chester" w:date="2016-08-04T14:10:00Z">
        <w:r w:rsidRPr="00677D9C">
          <w:rPr>
            <w:rFonts w:ascii="Microsoft YaHei" w:eastAsia="Microsoft YaHei" w:hAnsi="Microsoft YaHei" w:cs="Arial"/>
            <w:b/>
          </w:rPr>
          <w:t xml:space="preserve">   "storages" : [</w:t>
        </w:r>
      </w:ins>
    </w:p>
    <w:p w14:paraId="43E3B0CA" w14:textId="77777777" w:rsidR="00B432E7" w:rsidRPr="00677D9C" w:rsidRDefault="00B432E7" w:rsidP="00B432E7">
      <w:pPr>
        <w:pStyle w:val="Code1"/>
        <w:rPr>
          <w:ins w:id="132" w:author="Kuo, Chester" w:date="2016-08-04T14:10:00Z"/>
          <w:rFonts w:ascii="Microsoft YaHei" w:eastAsia="Microsoft YaHei" w:hAnsi="Microsoft YaHei" w:cs="Arial"/>
          <w:b/>
        </w:rPr>
      </w:pPr>
      <w:ins w:id="133" w:author="Kuo, Chester" w:date="2016-08-04T14:10:00Z">
        <w:r w:rsidRPr="00677D9C">
          <w:rPr>
            <w:rFonts w:ascii="Microsoft YaHei" w:eastAsia="Microsoft YaHei" w:hAnsi="Microsoft YaHei" w:cs="Arial"/>
            <w:b/>
          </w:rPr>
          <w:t xml:space="preserve">      {</w:t>
        </w:r>
      </w:ins>
    </w:p>
    <w:p w14:paraId="11020483" w14:textId="77777777" w:rsidR="00B432E7" w:rsidRPr="00677D9C" w:rsidRDefault="00B432E7" w:rsidP="00B432E7">
      <w:pPr>
        <w:pStyle w:val="Code1"/>
        <w:rPr>
          <w:ins w:id="134" w:author="Kuo, Chester" w:date="2016-08-04T14:10:00Z"/>
          <w:rFonts w:ascii="Microsoft YaHei" w:eastAsia="Microsoft YaHei" w:hAnsi="Microsoft YaHei" w:cs="Arial"/>
          <w:b/>
        </w:rPr>
      </w:pPr>
      <w:ins w:id="135" w:author="Kuo, Chester" w:date="2016-08-04T14:10:00Z">
        <w:r w:rsidRPr="00677D9C">
          <w:rPr>
            <w:rFonts w:ascii="Microsoft YaHei" w:eastAsia="Microsoft YaHei" w:hAnsi="Microsoft YaHei" w:cs="Arial"/>
            <w:b/>
          </w:rPr>
          <w:t xml:space="preserve">         "href" : "http://openstack.example.com:8881/v1/storages/",</w:t>
        </w:r>
      </w:ins>
    </w:p>
    <w:p w14:paraId="1573C1E0" w14:textId="77777777" w:rsidR="00B432E7" w:rsidRPr="00677D9C" w:rsidRDefault="00B432E7" w:rsidP="00B432E7">
      <w:pPr>
        <w:pStyle w:val="Code1"/>
        <w:rPr>
          <w:ins w:id="136" w:author="Kuo, Chester" w:date="2016-08-04T14:10:00Z"/>
          <w:rFonts w:ascii="Microsoft YaHei" w:eastAsia="Microsoft YaHei" w:hAnsi="Microsoft YaHei" w:cs="Arial"/>
          <w:b/>
        </w:rPr>
      </w:pPr>
      <w:ins w:id="137" w:author="Kuo, Chester" w:date="2016-08-04T14:10:00Z">
        <w:r w:rsidRPr="00677D9C">
          <w:rPr>
            <w:rFonts w:ascii="Microsoft YaHei" w:eastAsia="Microsoft YaHei" w:hAnsi="Microsoft YaHei" w:cs="Arial"/>
            <w:b/>
          </w:rPr>
          <w:t xml:space="preserve">         "rel" : "self"</w:t>
        </w:r>
      </w:ins>
    </w:p>
    <w:p w14:paraId="14E16F44" w14:textId="77777777" w:rsidR="00B432E7" w:rsidRPr="00677D9C" w:rsidRDefault="00B432E7" w:rsidP="00B432E7">
      <w:pPr>
        <w:pStyle w:val="Code1"/>
        <w:rPr>
          <w:ins w:id="138" w:author="Kuo, Chester" w:date="2016-08-04T14:10:00Z"/>
          <w:rFonts w:ascii="Microsoft YaHei" w:eastAsia="Microsoft YaHei" w:hAnsi="Microsoft YaHei" w:cs="Arial"/>
          <w:b/>
        </w:rPr>
      </w:pPr>
      <w:ins w:id="139" w:author="Kuo, Chester" w:date="2016-08-04T14:10:00Z">
        <w:r w:rsidRPr="00677D9C">
          <w:rPr>
            <w:rFonts w:ascii="Microsoft YaHei" w:eastAsia="Microsoft YaHei" w:hAnsi="Microsoft YaHei" w:cs="Arial"/>
            <w:b/>
          </w:rPr>
          <w:t xml:space="preserve">      },</w:t>
        </w:r>
      </w:ins>
    </w:p>
    <w:p w14:paraId="277642B8" w14:textId="77777777" w:rsidR="00B432E7" w:rsidRPr="00677D9C" w:rsidRDefault="00B432E7" w:rsidP="00B432E7">
      <w:pPr>
        <w:pStyle w:val="Code1"/>
        <w:rPr>
          <w:ins w:id="140" w:author="Kuo, Chester" w:date="2016-08-04T14:10:00Z"/>
          <w:rFonts w:ascii="Microsoft YaHei" w:eastAsia="Microsoft YaHei" w:hAnsi="Microsoft YaHei" w:cs="Arial"/>
          <w:b/>
        </w:rPr>
      </w:pPr>
      <w:ins w:id="141" w:author="Kuo, Chester" w:date="2016-08-04T14:10:00Z">
        <w:r w:rsidRPr="00677D9C">
          <w:rPr>
            <w:rFonts w:ascii="Microsoft YaHei" w:eastAsia="Microsoft YaHei" w:hAnsi="Microsoft YaHei" w:cs="Arial"/>
            <w:b/>
          </w:rPr>
          <w:t xml:space="preserve">      {</w:t>
        </w:r>
      </w:ins>
    </w:p>
    <w:p w14:paraId="7EEA5D77" w14:textId="77777777" w:rsidR="00B432E7" w:rsidRPr="00677D9C" w:rsidRDefault="00B432E7" w:rsidP="00B432E7">
      <w:pPr>
        <w:pStyle w:val="Code1"/>
        <w:rPr>
          <w:ins w:id="142" w:author="Kuo, Chester" w:date="2016-08-04T14:10:00Z"/>
          <w:rFonts w:ascii="Microsoft YaHei" w:eastAsia="Microsoft YaHei" w:hAnsi="Microsoft YaHei" w:cs="Arial"/>
          <w:b/>
        </w:rPr>
      </w:pPr>
      <w:ins w:id="143" w:author="Kuo, Chester" w:date="2016-08-04T14:10:00Z">
        <w:r w:rsidRPr="00677D9C">
          <w:rPr>
            <w:rFonts w:ascii="Microsoft YaHei" w:eastAsia="Microsoft YaHei" w:hAnsi="Microsoft YaHei" w:cs="Arial"/>
            <w:b/>
          </w:rPr>
          <w:t xml:space="preserve">         "rel" : "bookmark",</w:t>
        </w:r>
      </w:ins>
    </w:p>
    <w:p w14:paraId="00108928" w14:textId="77777777" w:rsidR="00B432E7" w:rsidRPr="00677D9C" w:rsidRDefault="00B432E7" w:rsidP="00B432E7">
      <w:pPr>
        <w:pStyle w:val="Code1"/>
        <w:rPr>
          <w:ins w:id="144" w:author="Kuo, Chester" w:date="2016-08-04T14:10:00Z"/>
          <w:rFonts w:ascii="Microsoft YaHei" w:eastAsia="Microsoft YaHei" w:hAnsi="Microsoft YaHei" w:cs="Arial"/>
          <w:b/>
        </w:rPr>
      </w:pPr>
      <w:ins w:id="145" w:author="Kuo, Chester" w:date="2016-08-04T14:10:00Z">
        <w:r w:rsidRPr="00677D9C">
          <w:rPr>
            <w:rFonts w:ascii="Microsoft YaHei" w:eastAsia="Microsoft YaHei" w:hAnsi="Microsoft YaHei" w:cs="Arial"/>
            <w:b/>
          </w:rPr>
          <w:t xml:space="preserve">         "href" : "http://openstack.example.com:8881/storages/"</w:t>
        </w:r>
      </w:ins>
    </w:p>
    <w:p w14:paraId="156A7ECD" w14:textId="77777777" w:rsidR="00B432E7" w:rsidRPr="00677D9C" w:rsidRDefault="00B432E7" w:rsidP="00B432E7">
      <w:pPr>
        <w:pStyle w:val="Code1"/>
        <w:rPr>
          <w:ins w:id="146" w:author="Kuo, Chester" w:date="2016-08-04T14:10:00Z"/>
          <w:rFonts w:ascii="Microsoft YaHei" w:eastAsia="Microsoft YaHei" w:hAnsi="Microsoft YaHei" w:cs="Arial"/>
          <w:b/>
        </w:rPr>
      </w:pPr>
      <w:ins w:id="147" w:author="Kuo, Chester" w:date="2016-08-04T14:10:00Z">
        <w:r w:rsidRPr="00677D9C">
          <w:rPr>
            <w:rFonts w:ascii="Microsoft YaHei" w:eastAsia="Microsoft YaHei" w:hAnsi="Microsoft YaHei" w:cs="Arial"/>
            <w:b/>
          </w:rPr>
          <w:lastRenderedPageBreak/>
          <w:t xml:space="preserve">      }</w:t>
        </w:r>
      </w:ins>
    </w:p>
    <w:p w14:paraId="318F4BF3" w14:textId="77777777" w:rsidR="00B432E7" w:rsidRPr="00677D9C" w:rsidRDefault="00B432E7" w:rsidP="00B432E7">
      <w:pPr>
        <w:pStyle w:val="Code1"/>
        <w:rPr>
          <w:ins w:id="148" w:author="Kuo, Chester" w:date="2016-08-04T14:10:00Z"/>
          <w:rFonts w:ascii="Microsoft YaHei" w:eastAsia="Microsoft YaHei" w:hAnsi="Microsoft YaHei" w:cs="Arial"/>
          <w:b/>
        </w:rPr>
      </w:pPr>
      <w:ins w:id="149" w:author="Kuo, Chester" w:date="2016-08-04T14:10:00Z">
        <w:r w:rsidRPr="00677D9C">
          <w:rPr>
            <w:rFonts w:ascii="Microsoft YaHei" w:eastAsia="Microsoft YaHei" w:hAnsi="Microsoft YaHei" w:cs="Arial"/>
            <w:b/>
          </w:rPr>
          <w:t xml:space="preserve">   ],</w:t>
        </w:r>
      </w:ins>
    </w:p>
    <w:p w14:paraId="616189BA" w14:textId="77777777" w:rsidR="00B432E7" w:rsidRPr="00677D9C" w:rsidRDefault="00B432E7" w:rsidP="00B432E7">
      <w:pPr>
        <w:pStyle w:val="Code1"/>
        <w:rPr>
          <w:ins w:id="150" w:author="Kuo, Chester" w:date="2016-08-04T14:10:00Z"/>
          <w:rFonts w:ascii="Microsoft YaHei" w:eastAsia="Microsoft YaHei" w:hAnsi="Microsoft YaHei" w:cs="Arial"/>
          <w:b/>
        </w:rPr>
      </w:pPr>
      <w:ins w:id="151" w:author="Kuo, Chester" w:date="2016-08-04T14:10:00Z">
        <w:r w:rsidRPr="00677D9C">
          <w:rPr>
            <w:rFonts w:ascii="Microsoft YaHei" w:eastAsia="Microsoft YaHei" w:hAnsi="Microsoft YaHei" w:cs="Arial"/>
            <w:b/>
          </w:rPr>
          <w:t xml:space="preserve">   "flavors" : [</w:t>
        </w:r>
      </w:ins>
    </w:p>
    <w:p w14:paraId="75ED9423" w14:textId="77777777" w:rsidR="00B432E7" w:rsidRPr="00677D9C" w:rsidRDefault="00B432E7" w:rsidP="00B432E7">
      <w:pPr>
        <w:pStyle w:val="Code1"/>
        <w:rPr>
          <w:ins w:id="152" w:author="Kuo, Chester" w:date="2016-08-04T14:10:00Z"/>
          <w:rFonts w:ascii="Microsoft YaHei" w:eastAsia="Microsoft YaHei" w:hAnsi="Microsoft YaHei" w:cs="Arial"/>
          <w:b/>
        </w:rPr>
      </w:pPr>
      <w:ins w:id="153" w:author="Kuo, Chester" w:date="2016-08-04T14:10:00Z">
        <w:r w:rsidRPr="00677D9C">
          <w:rPr>
            <w:rFonts w:ascii="Microsoft YaHei" w:eastAsia="Microsoft YaHei" w:hAnsi="Microsoft YaHei" w:cs="Arial"/>
            <w:b/>
          </w:rPr>
          <w:t xml:space="preserve">      {</w:t>
        </w:r>
      </w:ins>
    </w:p>
    <w:p w14:paraId="3658EE50" w14:textId="77777777" w:rsidR="00B432E7" w:rsidRPr="00677D9C" w:rsidRDefault="00B432E7" w:rsidP="00B432E7">
      <w:pPr>
        <w:pStyle w:val="Code1"/>
        <w:rPr>
          <w:ins w:id="154" w:author="Kuo, Chester" w:date="2016-08-04T14:10:00Z"/>
          <w:rFonts w:ascii="Microsoft YaHei" w:eastAsia="Microsoft YaHei" w:hAnsi="Microsoft YaHei" w:cs="Arial"/>
          <w:b/>
        </w:rPr>
      </w:pPr>
      <w:ins w:id="155" w:author="Kuo, Chester" w:date="2016-08-04T14:10:00Z">
        <w:r w:rsidRPr="00677D9C">
          <w:rPr>
            <w:rFonts w:ascii="Microsoft YaHei" w:eastAsia="Microsoft YaHei" w:hAnsi="Microsoft YaHei" w:cs="Arial"/>
            <w:b/>
          </w:rPr>
          <w:t xml:space="preserve">         "href" : "http://openstack.example.com:8881/v1/flavors/",</w:t>
        </w:r>
      </w:ins>
    </w:p>
    <w:p w14:paraId="0CBB469C" w14:textId="77777777" w:rsidR="00B432E7" w:rsidRPr="00677D9C" w:rsidRDefault="00B432E7" w:rsidP="00B432E7">
      <w:pPr>
        <w:pStyle w:val="Code1"/>
        <w:rPr>
          <w:ins w:id="156" w:author="Kuo, Chester" w:date="2016-08-04T14:10:00Z"/>
          <w:rFonts w:ascii="Microsoft YaHei" w:eastAsia="Microsoft YaHei" w:hAnsi="Microsoft YaHei" w:cs="Arial"/>
          <w:b/>
        </w:rPr>
      </w:pPr>
      <w:ins w:id="157" w:author="Kuo, Chester" w:date="2016-08-04T14:10:00Z">
        <w:r w:rsidRPr="00677D9C">
          <w:rPr>
            <w:rFonts w:ascii="Microsoft YaHei" w:eastAsia="Microsoft YaHei" w:hAnsi="Microsoft YaHei" w:cs="Arial"/>
            <w:b/>
          </w:rPr>
          <w:t xml:space="preserve">         "rel" : "self"</w:t>
        </w:r>
      </w:ins>
    </w:p>
    <w:p w14:paraId="07909675" w14:textId="77777777" w:rsidR="00B432E7" w:rsidRPr="00677D9C" w:rsidRDefault="00B432E7" w:rsidP="00B432E7">
      <w:pPr>
        <w:pStyle w:val="Code1"/>
        <w:rPr>
          <w:ins w:id="158" w:author="Kuo, Chester" w:date="2016-08-04T14:10:00Z"/>
          <w:rFonts w:ascii="Microsoft YaHei" w:eastAsia="Microsoft YaHei" w:hAnsi="Microsoft YaHei" w:cs="Arial"/>
          <w:b/>
        </w:rPr>
      </w:pPr>
      <w:ins w:id="159" w:author="Kuo, Chester" w:date="2016-08-04T14:10:00Z">
        <w:r w:rsidRPr="00677D9C">
          <w:rPr>
            <w:rFonts w:ascii="Microsoft YaHei" w:eastAsia="Microsoft YaHei" w:hAnsi="Microsoft YaHei" w:cs="Arial"/>
            <w:b/>
          </w:rPr>
          <w:t xml:space="preserve">      },</w:t>
        </w:r>
      </w:ins>
    </w:p>
    <w:p w14:paraId="50E8BA6E" w14:textId="77777777" w:rsidR="00B432E7" w:rsidRPr="00677D9C" w:rsidRDefault="00B432E7" w:rsidP="00B432E7">
      <w:pPr>
        <w:pStyle w:val="Code1"/>
        <w:rPr>
          <w:ins w:id="160" w:author="Kuo, Chester" w:date="2016-08-04T14:10:00Z"/>
          <w:rFonts w:ascii="Microsoft YaHei" w:eastAsia="Microsoft YaHei" w:hAnsi="Microsoft YaHei" w:cs="Arial"/>
          <w:b/>
        </w:rPr>
      </w:pPr>
      <w:ins w:id="161" w:author="Kuo, Chester" w:date="2016-08-04T14:10:00Z">
        <w:r w:rsidRPr="00677D9C">
          <w:rPr>
            <w:rFonts w:ascii="Microsoft YaHei" w:eastAsia="Microsoft YaHei" w:hAnsi="Microsoft YaHei" w:cs="Arial"/>
            <w:b/>
          </w:rPr>
          <w:t xml:space="preserve">      {</w:t>
        </w:r>
      </w:ins>
    </w:p>
    <w:p w14:paraId="0B44E315" w14:textId="77777777" w:rsidR="00B432E7" w:rsidRPr="00677D9C" w:rsidRDefault="00B432E7" w:rsidP="00B432E7">
      <w:pPr>
        <w:pStyle w:val="Code1"/>
        <w:rPr>
          <w:ins w:id="162" w:author="Kuo, Chester" w:date="2016-08-04T14:10:00Z"/>
          <w:rFonts w:ascii="Microsoft YaHei" w:eastAsia="Microsoft YaHei" w:hAnsi="Microsoft YaHei" w:cs="Arial"/>
          <w:b/>
        </w:rPr>
      </w:pPr>
      <w:ins w:id="163" w:author="Kuo, Chester" w:date="2016-08-04T14:10:00Z">
        <w:r w:rsidRPr="00677D9C">
          <w:rPr>
            <w:rFonts w:ascii="Microsoft YaHei" w:eastAsia="Microsoft YaHei" w:hAnsi="Microsoft YaHei" w:cs="Arial"/>
            <w:b/>
          </w:rPr>
          <w:t xml:space="preserve">         "rel" : "bookmark",</w:t>
        </w:r>
      </w:ins>
    </w:p>
    <w:p w14:paraId="6CC85D4A" w14:textId="77777777" w:rsidR="00B432E7" w:rsidRPr="00677D9C" w:rsidRDefault="00B432E7" w:rsidP="00B432E7">
      <w:pPr>
        <w:pStyle w:val="Code1"/>
        <w:rPr>
          <w:ins w:id="164" w:author="Kuo, Chester" w:date="2016-08-04T14:10:00Z"/>
          <w:rFonts w:ascii="Microsoft YaHei" w:eastAsia="Microsoft YaHei" w:hAnsi="Microsoft YaHei" w:cs="Arial"/>
          <w:b/>
        </w:rPr>
      </w:pPr>
      <w:ins w:id="165" w:author="Kuo, Chester" w:date="2016-08-04T14:10:00Z">
        <w:r w:rsidRPr="00677D9C">
          <w:rPr>
            <w:rFonts w:ascii="Microsoft YaHei" w:eastAsia="Microsoft YaHei" w:hAnsi="Microsoft YaHei" w:cs="Arial"/>
            <w:b/>
          </w:rPr>
          <w:t xml:space="preserve">         "href" : "http://openstack.example.com:8881/flavors/"</w:t>
        </w:r>
      </w:ins>
    </w:p>
    <w:p w14:paraId="5DAFD6B8" w14:textId="77777777" w:rsidR="00B432E7" w:rsidRPr="00677D9C" w:rsidRDefault="00B432E7" w:rsidP="00B432E7">
      <w:pPr>
        <w:pStyle w:val="Code1"/>
        <w:rPr>
          <w:ins w:id="166" w:author="Kuo, Chester" w:date="2016-08-04T14:10:00Z"/>
          <w:rFonts w:ascii="Microsoft YaHei" w:eastAsia="Microsoft YaHei" w:hAnsi="Microsoft YaHei" w:cs="Arial"/>
          <w:b/>
        </w:rPr>
      </w:pPr>
      <w:ins w:id="167" w:author="Kuo, Chester" w:date="2016-08-04T14:10:00Z">
        <w:r w:rsidRPr="00677D9C">
          <w:rPr>
            <w:rFonts w:ascii="Microsoft YaHei" w:eastAsia="Microsoft YaHei" w:hAnsi="Microsoft YaHei" w:cs="Arial"/>
            <w:b/>
          </w:rPr>
          <w:t xml:space="preserve">      }</w:t>
        </w:r>
      </w:ins>
    </w:p>
    <w:p w14:paraId="3DCD2DFB" w14:textId="77777777" w:rsidR="00B432E7" w:rsidRPr="00677D9C" w:rsidRDefault="00B432E7" w:rsidP="00B432E7">
      <w:pPr>
        <w:pStyle w:val="Code1"/>
        <w:rPr>
          <w:ins w:id="168" w:author="Kuo, Chester" w:date="2016-08-04T14:10:00Z"/>
          <w:rFonts w:ascii="Microsoft YaHei" w:eastAsia="Microsoft YaHei" w:hAnsi="Microsoft YaHei" w:cs="Arial"/>
          <w:b/>
        </w:rPr>
      </w:pPr>
      <w:ins w:id="169" w:author="Kuo, Chester" w:date="2016-08-04T14:10:00Z">
        <w:r w:rsidRPr="00677D9C">
          <w:rPr>
            <w:rFonts w:ascii="Microsoft YaHei" w:eastAsia="Microsoft YaHei" w:hAnsi="Microsoft YaHei" w:cs="Arial"/>
            <w:b/>
          </w:rPr>
          <w:t xml:space="preserve">   ],</w:t>
        </w:r>
      </w:ins>
    </w:p>
    <w:p w14:paraId="351E41C1" w14:textId="77777777" w:rsidR="00B432E7" w:rsidRPr="00677D9C" w:rsidRDefault="00B432E7" w:rsidP="00B432E7">
      <w:pPr>
        <w:pStyle w:val="Code1"/>
        <w:rPr>
          <w:ins w:id="170" w:author="Kuo, Chester" w:date="2016-08-04T14:10:00Z"/>
          <w:rFonts w:ascii="Microsoft YaHei" w:eastAsia="Microsoft YaHei" w:hAnsi="Microsoft YaHei" w:cs="Arial"/>
          <w:b/>
        </w:rPr>
      </w:pPr>
      <w:ins w:id="171" w:author="Kuo, Chester" w:date="2016-08-04T14:10:00Z">
        <w:r w:rsidRPr="00677D9C">
          <w:rPr>
            <w:rFonts w:ascii="Microsoft YaHei" w:eastAsia="Microsoft YaHei" w:hAnsi="Microsoft YaHei" w:cs="Arial"/>
            <w:b/>
          </w:rPr>
          <w:t xml:space="preserve">   "media_types" : [</w:t>
        </w:r>
      </w:ins>
    </w:p>
    <w:p w14:paraId="64CD4F95" w14:textId="77777777" w:rsidR="00B432E7" w:rsidRPr="00677D9C" w:rsidRDefault="00B432E7" w:rsidP="00B432E7">
      <w:pPr>
        <w:pStyle w:val="Code1"/>
        <w:rPr>
          <w:ins w:id="172" w:author="Kuo, Chester" w:date="2016-08-04T14:10:00Z"/>
          <w:rFonts w:ascii="Microsoft YaHei" w:eastAsia="Microsoft YaHei" w:hAnsi="Microsoft YaHei" w:cs="Arial"/>
          <w:b/>
        </w:rPr>
      </w:pPr>
      <w:ins w:id="173" w:author="Kuo, Chester" w:date="2016-08-04T14:10:00Z">
        <w:r w:rsidRPr="00677D9C">
          <w:rPr>
            <w:rFonts w:ascii="Microsoft YaHei" w:eastAsia="Microsoft YaHei" w:hAnsi="Microsoft YaHei" w:cs="Arial"/>
            <w:b/>
          </w:rPr>
          <w:t xml:space="preserve">      {</w:t>
        </w:r>
      </w:ins>
    </w:p>
    <w:p w14:paraId="3372EDBF" w14:textId="77777777" w:rsidR="00B432E7" w:rsidRPr="00677D9C" w:rsidRDefault="00B432E7" w:rsidP="00B432E7">
      <w:pPr>
        <w:pStyle w:val="Code1"/>
        <w:rPr>
          <w:ins w:id="174" w:author="Kuo, Chester" w:date="2016-08-04T14:10:00Z"/>
          <w:rFonts w:ascii="Microsoft YaHei" w:eastAsia="Microsoft YaHei" w:hAnsi="Microsoft YaHei" w:cs="Arial"/>
          <w:b/>
        </w:rPr>
      </w:pPr>
      <w:ins w:id="175" w:author="Kuo, Chester" w:date="2016-08-04T14:10:00Z">
        <w:r w:rsidRPr="00677D9C">
          <w:rPr>
            <w:rFonts w:ascii="Microsoft YaHei" w:eastAsia="Microsoft YaHei" w:hAnsi="Microsoft YaHei" w:cs="Arial"/>
            <w:b/>
          </w:rPr>
          <w:t xml:space="preserve">         "type" : "application/vnd.openstack.plasma.v1+json",</w:t>
        </w:r>
      </w:ins>
    </w:p>
    <w:p w14:paraId="5B1775AD" w14:textId="77777777" w:rsidR="00B432E7" w:rsidRPr="00677D9C" w:rsidRDefault="00B432E7" w:rsidP="00B432E7">
      <w:pPr>
        <w:pStyle w:val="Code1"/>
        <w:rPr>
          <w:ins w:id="176" w:author="Kuo, Chester" w:date="2016-08-04T14:10:00Z"/>
          <w:rFonts w:ascii="Microsoft YaHei" w:eastAsia="Microsoft YaHei" w:hAnsi="Microsoft YaHei" w:cs="Arial"/>
          <w:b/>
        </w:rPr>
      </w:pPr>
      <w:ins w:id="177" w:author="Kuo, Chester" w:date="2016-08-04T14:10:00Z">
        <w:r w:rsidRPr="00677D9C">
          <w:rPr>
            <w:rFonts w:ascii="Microsoft YaHei" w:eastAsia="Microsoft YaHei" w:hAnsi="Microsoft YaHei" w:cs="Arial"/>
            <w:b/>
          </w:rPr>
          <w:t xml:space="preserve">         "base" : "application/json"</w:t>
        </w:r>
      </w:ins>
    </w:p>
    <w:p w14:paraId="2E0A5E04" w14:textId="77777777" w:rsidR="00B432E7" w:rsidRPr="00677D9C" w:rsidRDefault="00B432E7" w:rsidP="00B432E7">
      <w:pPr>
        <w:pStyle w:val="Code1"/>
        <w:rPr>
          <w:ins w:id="178" w:author="Kuo, Chester" w:date="2016-08-04T14:10:00Z"/>
          <w:rFonts w:ascii="Microsoft YaHei" w:eastAsia="Microsoft YaHei" w:hAnsi="Microsoft YaHei" w:cs="Arial"/>
          <w:b/>
        </w:rPr>
      </w:pPr>
      <w:ins w:id="179" w:author="Kuo, Chester" w:date="2016-08-04T14:10:00Z">
        <w:r w:rsidRPr="00677D9C">
          <w:rPr>
            <w:rFonts w:ascii="Microsoft YaHei" w:eastAsia="Microsoft YaHei" w:hAnsi="Microsoft YaHei" w:cs="Arial"/>
            <w:b/>
          </w:rPr>
          <w:t xml:space="preserve">      }</w:t>
        </w:r>
      </w:ins>
    </w:p>
    <w:p w14:paraId="5EC59612" w14:textId="77777777" w:rsidR="00B432E7" w:rsidRPr="00677D9C" w:rsidRDefault="00B432E7" w:rsidP="00B432E7">
      <w:pPr>
        <w:pStyle w:val="Code1"/>
        <w:rPr>
          <w:ins w:id="180" w:author="Kuo, Chester" w:date="2016-08-04T14:10:00Z"/>
          <w:rFonts w:ascii="Microsoft YaHei" w:eastAsia="Microsoft YaHei" w:hAnsi="Microsoft YaHei" w:cs="Arial"/>
          <w:b/>
        </w:rPr>
      </w:pPr>
      <w:ins w:id="181" w:author="Kuo, Chester" w:date="2016-08-04T14:10:00Z">
        <w:r w:rsidRPr="00677D9C">
          <w:rPr>
            <w:rFonts w:ascii="Microsoft YaHei" w:eastAsia="Microsoft YaHei" w:hAnsi="Microsoft YaHei" w:cs="Arial"/>
            <w:b/>
          </w:rPr>
          <w:t xml:space="preserve">   ]</w:t>
        </w:r>
      </w:ins>
    </w:p>
    <w:p w14:paraId="31DBE4AB" w14:textId="77777777" w:rsidR="006C673F" w:rsidRPr="00A159E0" w:rsidRDefault="006C673F" w:rsidP="005E5C72">
      <w:pPr>
        <w:pStyle w:val="Code1"/>
        <w:rPr>
          <w:rFonts w:ascii="Arial" w:hAnsi="Arial" w:cs="Arial"/>
          <w:b/>
        </w:rPr>
      </w:pPr>
      <w:r w:rsidRPr="00A159E0">
        <w:rPr>
          <w:rFonts w:ascii="Arial" w:hAnsi="Arial" w:cs="Arial"/>
          <w:b/>
        </w:rPr>
        <w:t>}</w:t>
      </w:r>
    </w:p>
    <w:p w14:paraId="5BE03BD3" w14:textId="77777777" w:rsidR="00725187" w:rsidRDefault="00725187" w:rsidP="00AC600C"/>
    <w:p w14:paraId="44640756" w14:textId="2F391205" w:rsidR="00FC398F" w:rsidRPr="00383E29" w:rsidRDefault="00FC398F">
      <w:pPr>
        <w:rPr>
          <w:rFonts w:cs="Arial"/>
          <w:sz w:val="24"/>
          <w:szCs w:val="24"/>
        </w:rPr>
      </w:pPr>
      <w:r w:rsidRPr="00383E29">
        <w:rPr>
          <w:rFonts w:cs="Arial"/>
          <w:sz w:val="24"/>
          <w:szCs w:val="24"/>
        </w:rPr>
        <w:br w:type="page"/>
      </w:r>
    </w:p>
    <w:p w14:paraId="4C7A477B" w14:textId="77777777" w:rsidR="00FC398F" w:rsidRDefault="00FC398F" w:rsidP="00AC600C"/>
    <w:p w14:paraId="3B75072F" w14:textId="13A166DA" w:rsidR="008E50F1" w:rsidRPr="00A159E0" w:rsidRDefault="008E50F1" w:rsidP="00AC600C">
      <w:pPr>
        <w:rPr>
          <w:rFonts w:ascii="Microsoft YaHei" w:eastAsia="Microsoft YaHei" w:hAnsi="Microsoft YaHei" w:cs="Arial"/>
          <w:color w:val="3E4349"/>
          <w:sz w:val="24"/>
          <w:szCs w:val="24"/>
        </w:rPr>
      </w:pPr>
      <w:r w:rsidRPr="00A159E0">
        <w:rPr>
          <w:rFonts w:ascii="Microsoft YaHei" w:eastAsia="Microsoft YaHei" w:hAnsi="Microsoft YaHei" w:cs="Arial"/>
          <w:color w:val="3E4349"/>
          <w:sz w:val="24"/>
          <w:szCs w:val="24"/>
        </w:rPr>
        <w:t xml:space="preserve">All API calls through the rest of this document require authentication with the </w:t>
      </w:r>
      <w:r w:rsidRPr="00DB0AA5">
        <w:rPr>
          <w:rFonts w:ascii="Microsoft YaHei" w:eastAsia="Microsoft YaHei" w:hAnsi="Microsoft YaHei" w:cs="Arial"/>
          <w:color w:val="FF0000"/>
          <w:sz w:val="24"/>
          <w:szCs w:val="24"/>
        </w:rPr>
        <w:t>OpenStack Identity service</w:t>
      </w:r>
      <w:r w:rsidRPr="00A159E0">
        <w:rPr>
          <w:rFonts w:ascii="Microsoft YaHei" w:eastAsia="Microsoft YaHei" w:hAnsi="Microsoft YaHei" w:cs="Arial"/>
          <w:color w:val="3E4349"/>
          <w:sz w:val="24"/>
          <w:szCs w:val="24"/>
        </w:rPr>
        <w:t xml:space="preserve">. They also required a base </w:t>
      </w:r>
      <w:r w:rsidRPr="00A159E0">
        <w:rPr>
          <w:rStyle w:val="pre"/>
          <w:rFonts w:ascii="Microsoft YaHei" w:eastAsia="Microsoft YaHei" w:hAnsi="Microsoft YaHei" w:cs="Arial"/>
          <w:color w:val="222222"/>
          <w:sz w:val="24"/>
          <w:szCs w:val="24"/>
          <w:shd w:val="clear" w:color="auto" w:fill="ECF0F3"/>
        </w:rPr>
        <w:t>service</w:t>
      </w:r>
      <w:r w:rsidRPr="00A159E0">
        <w:rPr>
          <w:rStyle w:val="HTMLTypewriter"/>
          <w:rFonts w:ascii="Microsoft YaHei" w:eastAsia="Microsoft YaHei" w:hAnsi="Microsoft YaHei" w:cs="Arial"/>
          <w:sz w:val="24"/>
          <w:szCs w:val="24"/>
        </w:rPr>
        <w:t xml:space="preserve"> </w:t>
      </w:r>
      <w:r w:rsidRPr="00A159E0">
        <w:rPr>
          <w:rStyle w:val="pre"/>
          <w:rFonts w:ascii="Microsoft YaHei" w:eastAsia="Microsoft YaHei" w:hAnsi="Microsoft YaHei" w:cs="Arial"/>
          <w:color w:val="222222"/>
          <w:sz w:val="24"/>
          <w:szCs w:val="24"/>
          <w:shd w:val="clear" w:color="auto" w:fill="ECF0F3"/>
        </w:rPr>
        <w:t>url</w:t>
      </w:r>
      <w:r w:rsidRPr="00A159E0">
        <w:rPr>
          <w:rFonts w:ascii="Microsoft YaHei" w:eastAsia="Microsoft YaHei" w:hAnsi="Microsoft YaHei" w:cs="Arial"/>
          <w:color w:val="3E4349"/>
          <w:sz w:val="24"/>
          <w:szCs w:val="24"/>
        </w:rPr>
        <w:t xml:space="preserve"> that is extracted from the Identity token of type </w:t>
      </w:r>
      <w:r w:rsidRPr="00A159E0">
        <w:rPr>
          <w:rStyle w:val="pre"/>
          <w:rFonts w:ascii="Microsoft YaHei" w:eastAsia="Microsoft YaHei" w:hAnsi="Microsoft YaHei" w:cs="Arial"/>
          <w:color w:val="222222"/>
          <w:sz w:val="24"/>
          <w:szCs w:val="24"/>
          <w:shd w:val="clear" w:color="auto" w:fill="ECF0F3"/>
        </w:rPr>
        <w:t>plasma</w:t>
      </w:r>
      <w:r w:rsidRPr="00A159E0">
        <w:rPr>
          <w:rFonts w:ascii="Microsoft YaHei" w:eastAsia="Microsoft YaHei" w:hAnsi="Microsoft YaHei" w:cs="Arial"/>
          <w:color w:val="3E4349"/>
          <w:sz w:val="24"/>
          <w:szCs w:val="24"/>
        </w:rPr>
        <w:t>. This will be the root url that every call below will be added to build a full path.</w:t>
      </w:r>
    </w:p>
    <w:p w14:paraId="1150F326" w14:textId="7A66EEB6" w:rsidR="008E50F1" w:rsidRPr="00A159E0" w:rsidRDefault="008E50F1" w:rsidP="00AC600C">
      <w:pPr>
        <w:rPr>
          <w:rFonts w:ascii="Microsoft YaHei" w:eastAsia="Microsoft YaHei" w:hAnsi="Microsoft YaHei" w:cs="Arial"/>
          <w:color w:val="3E4349"/>
          <w:sz w:val="24"/>
          <w:szCs w:val="24"/>
        </w:rPr>
      </w:pPr>
      <w:r w:rsidRPr="00A159E0">
        <w:rPr>
          <w:rFonts w:ascii="Microsoft YaHei" w:eastAsia="Microsoft YaHei" w:hAnsi="Microsoft YaHei" w:cs="Arial"/>
          <w:color w:val="3E4349"/>
          <w:sz w:val="24"/>
          <w:szCs w:val="24"/>
        </w:rPr>
        <w:t>[http://developer.openstack.org/api-guide/quick-start/api-quick-start.html]</w:t>
      </w:r>
    </w:p>
    <w:p w14:paraId="3AC388E1" w14:textId="77777777" w:rsidR="008E50F1" w:rsidRPr="008E50F1" w:rsidRDefault="008E50F1" w:rsidP="00AC600C">
      <w:pPr>
        <w:rPr>
          <w:rFonts w:cs="Arial"/>
          <w:color w:val="3E4349"/>
          <w:sz w:val="28"/>
          <w:szCs w:val="28"/>
        </w:rPr>
      </w:pPr>
    </w:p>
    <w:p w14:paraId="31F36554" w14:textId="77777777" w:rsidR="008E50F1" w:rsidRPr="00AC600C" w:rsidRDefault="008E50F1" w:rsidP="00AC600C"/>
    <w:p w14:paraId="0A152057" w14:textId="1669BBD6" w:rsidR="00325E46" w:rsidRDefault="008345CA" w:rsidP="00325E46">
      <w:pPr>
        <w:pStyle w:val="Heading2"/>
        <w:rPr>
          <w:b/>
          <w:sz w:val="32"/>
          <w:szCs w:val="32"/>
        </w:rPr>
      </w:pPr>
      <w:bookmarkStart w:id="182" w:name="_Toc446590873"/>
      <w:r w:rsidRPr="007D6532">
        <w:rPr>
          <w:b/>
          <w:sz w:val="32"/>
          <w:szCs w:val="32"/>
        </w:rPr>
        <w:t xml:space="preserve">Composed </w:t>
      </w:r>
      <w:r w:rsidR="00BD290C" w:rsidRPr="007D6532">
        <w:rPr>
          <w:b/>
          <w:sz w:val="32"/>
          <w:szCs w:val="32"/>
        </w:rPr>
        <w:t xml:space="preserve">Nodes </w:t>
      </w:r>
      <w:r w:rsidR="004C5666" w:rsidRPr="007D6532">
        <w:rPr>
          <w:b/>
          <w:sz w:val="32"/>
          <w:szCs w:val="32"/>
        </w:rPr>
        <w:t>collection</w:t>
      </w:r>
      <w:bookmarkEnd w:id="182"/>
      <w:r w:rsidR="00BD290C" w:rsidRPr="007D6532">
        <w:rPr>
          <w:b/>
          <w:sz w:val="32"/>
          <w:szCs w:val="32"/>
        </w:rPr>
        <w:t>s</w:t>
      </w:r>
    </w:p>
    <w:tbl>
      <w:tblPr>
        <w:tblStyle w:val="TableGrid"/>
        <w:tblW w:w="10255" w:type="dxa"/>
        <w:tblLook w:val="04A0" w:firstRow="1" w:lastRow="0" w:firstColumn="1" w:lastColumn="0" w:noHBand="0" w:noVBand="1"/>
      </w:tblPr>
      <w:tblGrid>
        <w:gridCol w:w="1016"/>
        <w:gridCol w:w="3431"/>
        <w:gridCol w:w="1372"/>
        <w:gridCol w:w="1367"/>
        <w:gridCol w:w="3069"/>
      </w:tblGrid>
      <w:tr w:rsidR="00486DE2" w14:paraId="29B1A80E" w14:textId="77777777" w:rsidTr="00486DE2">
        <w:tc>
          <w:tcPr>
            <w:tcW w:w="1016" w:type="dxa"/>
          </w:tcPr>
          <w:p w14:paraId="05B1E60C" w14:textId="77777777" w:rsidR="00486DE2" w:rsidRDefault="00486DE2" w:rsidP="005D0486">
            <w:r>
              <w:t>Name</w:t>
            </w:r>
          </w:p>
        </w:tc>
        <w:tc>
          <w:tcPr>
            <w:tcW w:w="3431" w:type="dxa"/>
          </w:tcPr>
          <w:p w14:paraId="14D30200" w14:textId="77777777" w:rsidR="00486DE2" w:rsidRDefault="00486DE2" w:rsidP="005D0486">
            <w:r>
              <w:t>Node Collection</w:t>
            </w:r>
          </w:p>
        </w:tc>
        <w:tc>
          <w:tcPr>
            <w:tcW w:w="1372" w:type="dxa"/>
          </w:tcPr>
          <w:p w14:paraId="7E0070D8" w14:textId="77777777" w:rsidR="00486DE2" w:rsidRDefault="00486DE2" w:rsidP="005D0486">
            <w:r>
              <w:t>In</w:t>
            </w:r>
          </w:p>
        </w:tc>
        <w:tc>
          <w:tcPr>
            <w:tcW w:w="1367" w:type="dxa"/>
          </w:tcPr>
          <w:p w14:paraId="71F60D2B" w14:textId="77777777" w:rsidR="00486DE2" w:rsidRDefault="00486DE2" w:rsidP="005D0486">
            <w:r>
              <w:t>Type</w:t>
            </w:r>
          </w:p>
        </w:tc>
        <w:tc>
          <w:tcPr>
            <w:tcW w:w="3069" w:type="dxa"/>
          </w:tcPr>
          <w:p w14:paraId="076430D2" w14:textId="77777777" w:rsidR="00486DE2" w:rsidRDefault="00486DE2" w:rsidP="005D0486">
            <w:r>
              <w:t>Description</w:t>
            </w:r>
          </w:p>
        </w:tc>
      </w:tr>
      <w:tr w:rsidR="00486DE2" w14:paraId="02D997B9" w14:textId="77777777" w:rsidTr="00486DE2">
        <w:tc>
          <w:tcPr>
            <w:tcW w:w="1016" w:type="dxa"/>
          </w:tcPr>
          <w:p w14:paraId="1F88EAAB" w14:textId="77777777" w:rsidR="00486DE2" w:rsidRDefault="00486DE2" w:rsidP="005D0486">
            <w:r>
              <w:t>URI</w:t>
            </w:r>
          </w:p>
        </w:tc>
        <w:tc>
          <w:tcPr>
            <w:tcW w:w="3431" w:type="dxa"/>
          </w:tcPr>
          <w:p w14:paraId="629F63D5" w14:textId="77777777" w:rsidR="00486DE2" w:rsidRDefault="00486DE2" w:rsidP="005D0486">
            <w:r>
              <w:t>/nodes</w:t>
            </w:r>
          </w:p>
        </w:tc>
        <w:tc>
          <w:tcPr>
            <w:tcW w:w="1372" w:type="dxa"/>
          </w:tcPr>
          <w:p w14:paraId="17C5C7AF" w14:textId="77777777" w:rsidR="00486DE2" w:rsidRDefault="00486DE2" w:rsidP="005D0486"/>
        </w:tc>
        <w:tc>
          <w:tcPr>
            <w:tcW w:w="1367" w:type="dxa"/>
          </w:tcPr>
          <w:p w14:paraId="198A4E3B" w14:textId="77777777" w:rsidR="00486DE2" w:rsidRDefault="00486DE2" w:rsidP="005D0486"/>
        </w:tc>
        <w:tc>
          <w:tcPr>
            <w:tcW w:w="3069" w:type="dxa"/>
          </w:tcPr>
          <w:p w14:paraId="69E7F61D" w14:textId="77777777" w:rsidR="00486DE2" w:rsidRDefault="00486DE2" w:rsidP="005D0486"/>
        </w:tc>
      </w:tr>
      <w:tr w:rsidR="00486DE2" w14:paraId="4E6F1B31" w14:textId="77777777" w:rsidTr="00486DE2">
        <w:tc>
          <w:tcPr>
            <w:tcW w:w="1016" w:type="dxa"/>
          </w:tcPr>
          <w:p w14:paraId="709E37DF" w14:textId="77777777" w:rsidR="00486DE2" w:rsidRDefault="00486DE2" w:rsidP="005D0486"/>
        </w:tc>
        <w:tc>
          <w:tcPr>
            <w:tcW w:w="3431" w:type="dxa"/>
          </w:tcPr>
          <w:p w14:paraId="00D2518A" w14:textId="77777777" w:rsidR="00486DE2" w:rsidRPr="00A159E0" w:rsidRDefault="00486DE2" w:rsidP="005D0486">
            <w:pPr>
              <w:rPr>
                <w:rFonts w:ascii="Microsoft YaHei" w:eastAsia="Microsoft YaHei" w:hAnsi="Microsoft YaHei"/>
                <w:sz w:val="20"/>
                <w:szCs w:val="20"/>
              </w:rPr>
            </w:pPr>
            <w:commentRangeStart w:id="183"/>
            <w:del w:id="184" w:author="Kuo, Chester" w:date="2016-08-01T15:20:00Z">
              <w:r w:rsidRPr="00A159E0" w:rsidDel="006244C9">
                <w:rPr>
                  <w:rFonts w:ascii="Microsoft YaHei" w:eastAsia="Microsoft YaHei" w:hAnsi="Microsoft YaHei"/>
                  <w:sz w:val="20"/>
                  <w:szCs w:val="20"/>
                </w:rPr>
                <w:delText>power</w:delText>
              </w:r>
            </w:del>
            <w:del w:id="185" w:author="Kuo, Chester" w:date="2016-08-01T15:18:00Z">
              <w:r w:rsidRPr="00A159E0" w:rsidDel="006244C9">
                <w:rPr>
                  <w:rFonts w:ascii="Microsoft YaHei" w:eastAsia="Microsoft YaHei" w:hAnsi="Microsoft YaHei"/>
                  <w:sz w:val="20"/>
                  <w:szCs w:val="20"/>
                </w:rPr>
                <w:delText>_</w:delText>
              </w:r>
            </w:del>
            <w:del w:id="186" w:author="Kuo, Chester" w:date="2016-08-01T15:20:00Z">
              <w:r w:rsidRPr="00A159E0" w:rsidDel="006244C9">
                <w:rPr>
                  <w:rFonts w:ascii="Microsoft YaHei" w:eastAsia="Microsoft YaHei" w:hAnsi="Microsoft YaHei"/>
                  <w:sz w:val="20"/>
                  <w:szCs w:val="20"/>
                </w:rPr>
                <w:delText xml:space="preserve">state </w:delText>
              </w:r>
              <w:commentRangeEnd w:id="183"/>
              <w:r w:rsidDel="006244C9">
                <w:rPr>
                  <w:rStyle w:val="CommentReference"/>
                </w:rPr>
                <w:commentReference w:id="183"/>
              </w:r>
              <w:r w:rsidRPr="00A159E0" w:rsidDel="006244C9">
                <w:rPr>
                  <w:rFonts w:ascii="Microsoft YaHei" w:eastAsia="Microsoft YaHei" w:hAnsi="Microsoft YaHei"/>
                  <w:sz w:val="20"/>
                  <w:szCs w:val="20"/>
                </w:rPr>
                <w:delText>(optional)</w:delText>
              </w:r>
            </w:del>
          </w:p>
        </w:tc>
        <w:tc>
          <w:tcPr>
            <w:tcW w:w="1372" w:type="dxa"/>
          </w:tcPr>
          <w:p w14:paraId="1F8ED85A" w14:textId="77777777" w:rsidR="00486DE2" w:rsidRPr="00A159E0" w:rsidRDefault="00486DE2" w:rsidP="005D0486">
            <w:pPr>
              <w:rPr>
                <w:rFonts w:ascii="Microsoft YaHei" w:eastAsia="Microsoft YaHei" w:hAnsi="Microsoft YaHei"/>
                <w:sz w:val="20"/>
                <w:szCs w:val="20"/>
              </w:rPr>
            </w:pPr>
            <w:del w:id="187" w:author="Kuo, Chester" w:date="2016-08-01T15:20:00Z">
              <w:r w:rsidRPr="00A159E0" w:rsidDel="006244C9">
                <w:rPr>
                  <w:rFonts w:ascii="Microsoft YaHei" w:eastAsia="Microsoft YaHei" w:hAnsi="Microsoft YaHei"/>
                  <w:sz w:val="20"/>
                  <w:szCs w:val="20"/>
                </w:rPr>
                <w:delText>Query</w:delText>
              </w:r>
            </w:del>
          </w:p>
        </w:tc>
        <w:tc>
          <w:tcPr>
            <w:tcW w:w="1367" w:type="dxa"/>
          </w:tcPr>
          <w:p w14:paraId="460EB788" w14:textId="77777777" w:rsidR="00486DE2" w:rsidRPr="00A159E0" w:rsidRDefault="00486DE2" w:rsidP="005D0486">
            <w:pPr>
              <w:rPr>
                <w:rFonts w:ascii="Microsoft YaHei" w:eastAsia="Microsoft YaHei" w:hAnsi="Microsoft YaHei"/>
                <w:sz w:val="20"/>
                <w:szCs w:val="20"/>
              </w:rPr>
            </w:pPr>
            <w:del w:id="188" w:author="Kuo, Chester" w:date="2016-08-01T15:20:00Z">
              <w:r w:rsidRPr="00A159E0" w:rsidDel="006244C9">
                <w:rPr>
                  <w:rFonts w:ascii="Microsoft YaHei" w:eastAsia="Microsoft YaHei" w:hAnsi="Microsoft YaHei"/>
                  <w:sz w:val="20"/>
                  <w:szCs w:val="20"/>
                </w:rPr>
                <w:delText>String</w:delText>
              </w:r>
            </w:del>
          </w:p>
        </w:tc>
        <w:tc>
          <w:tcPr>
            <w:tcW w:w="3069" w:type="dxa"/>
          </w:tcPr>
          <w:p w14:paraId="3DA3C2A5" w14:textId="77777777" w:rsidR="00486DE2" w:rsidRPr="00A159E0" w:rsidRDefault="00486DE2" w:rsidP="005D0486">
            <w:pPr>
              <w:rPr>
                <w:rFonts w:ascii="Microsoft YaHei" w:eastAsia="Microsoft YaHei" w:hAnsi="Microsoft YaHei"/>
                <w:sz w:val="20"/>
                <w:szCs w:val="20"/>
              </w:rPr>
            </w:pPr>
            <w:del w:id="189" w:author="Kuo, Chester" w:date="2016-08-01T15:20:00Z">
              <w:r w:rsidRPr="00A159E0" w:rsidDel="006244C9">
                <w:rPr>
                  <w:rFonts w:ascii="Microsoft YaHei" w:eastAsia="Microsoft YaHei" w:hAnsi="Microsoft YaHei"/>
                  <w:sz w:val="20"/>
                  <w:szCs w:val="20"/>
                </w:rPr>
                <w:delText>Filter the list of return nodes, and only return those with the specificed “power_state” string.</w:delText>
              </w:r>
            </w:del>
          </w:p>
        </w:tc>
      </w:tr>
      <w:tr w:rsidR="00486DE2" w14:paraId="28483C6D" w14:textId="77777777" w:rsidTr="00486DE2">
        <w:tc>
          <w:tcPr>
            <w:tcW w:w="1016" w:type="dxa"/>
          </w:tcPr>
          <w:p w14:paraId="17730C2E" w14:textId="77777777" w:rsidR="00486DE2" w:rsidRPr="009553DD" w:rsidRDefault="00486DE2" w:rsidP="005D0486">
            <w:pPr>
              <w:rPr>
                <w:rFonts w:ascii="Microsoft YaHei" w:eastAsia="Microsoft YaHei" w:hAnsi="Microsoft YaHei"/>
              </w:rPr>
            </w:pPr>
          </w:p>
        </w:tc>
        <w:tc>
          <w:tcPr>
            <w:tcW w:w="3431" w:type="dxa"/>
          </w:tcPr>
          <w:p w14:paraId="33A71156" w14:textId="08FE8E2D" w:rsidR="00486DE2" w:rsidRPr="009553DD" w:rsidRDefault="00486DE2" w:rsidP="005D0486">
            <w:pPr>
              <w:rPr>
                <w:rFonts w:ascii="Microsoft YaHei" w:eastAsia="Microsoft YaHei" w:hAnsi="Microsoft YaHei"/>
                <w:sz w:val="20"/>
                <w:szCs w:val="20"/>
              </w:rPr>
            </w:pPr>
            <w:r>
              <w:rPr>
                <w:rFonts w:ascii="Microsoft YaHei" w:eastAsia="Microsoft YaHei" w:hAnsi="Microsoft YaHei"/>
                <w:sz w:val="20"/>
                <w:szCs w:val="20"/>
                <w:lang w:eastAsia="zh-TW"/>
              </w:rPr>
              <w:t>nodestate</w:t>
            </w:r>
            <w:del w:id="190" w:author="Kuo, Chester" w:date="2016-08-01T15:20:00Z">
              <w:r w:rsidRPr="009553DD" w:rsidDel="006244C9">
                <w:rPr>
                  <w:rFonts w:ascii="Microsoft YaHei" w:eastAsia="Microsoft YaHei" w:hAnsi="Microsoft YaHei"/>
                  <w:sz w:val="20"/>
                  <w:szCs w:val="20"/>
                </w:rPr>
                <w:delText>node_state</w:delText>
              </w:r>
            </w:del>
            <w:r w:rsidRPr="009553DD">
              <w:rPr>
                <w:rFonts w:ascii="Microsoft YaHei" w:eastAsia="Microsoft YaHei" w:hAnsi="Microsoft YaHei"/>
                <w:sz w:val="20"/>
                <w:szCs w:val="20"/>
              </w:rPr>
              <w:t xml:space="preserve"> (optional)</w:t>
            </w:r>
          </w:p>
        </w:tc>
        <w:tc>
          <w:tcPr>
            <w:tcW w:w="1372" w:type="dxa"/>
          </w:tcPr>
          <w:p w14:paraId="2B50D4CE"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Query</w:t>
            </w:r>
          </w:p>
        </w:tc>
        <w:tc>
          <w:tcPr>
            <w:tcW w:w="1367" w:type="dxa"/>
          </w:tcPr>
          <w:p w14:paraId="57009E07"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4DBB5F6A" w14:textId="422C588D" w:rsidR="00486DE2" w:rsidRPr="009553DD" w:rsidRDefault="00486DE2" w:rsidP="00486DE2">
            <w:pPr>
              <w:rPr>
                <w:rFonts w:ascii="Microsoft YaHei" w:eastAsia="Microsoft YaHei" w:hAnsi="Microsoft YaHei"/>
                <w:sz w:val="20"/>
                <w:szCs w:val="20"/>
              </w:rPr>
            </w:pPr>
            <w:r w:rsidRPr="009553DD">
              <w:rPr>
                <w:rFonts w:ascii="Microsoft YaHei" w:eastAsia="Microsoft YaHei" w:hAnsi="Microsoft YaHei"/>
                <w:sz w:val="20"/>
                <w:szCs w:val="20"/>
              </w:rPr>
              <w:t>Filter the list of return nodes , and only return those with the specificed “</w:t>
            </w:r>
            <w:del w:id="191" w:author="Kuo, Chester" w:date="2016-08-04T14:20:00Z">
              <w:r w:rsidRPr="009553DD" w:rsidDel="008742EF">
                <w:rPr>
                  <w:rFonts w:ascii="Microsoft YaHei" w:eastAsia="Microsoft YaHei" w:hAnsi="Microsoft YaHei"/>
                  <w:sz w:val="20"/>
                  <w:szCs w:val="20"/>
                </w:rPr>
                <w:delText>node_state” string</w:delText>
              </w:r>
            </w:del>
            <w:r w:rsidR="00AB07E3">
              <w:rPr>
                <w:rFonts w:ascii="Microsoft YaHei" w:eastAsia="Microsoft YaHei" w:hAnsi="Microsoft YaHei"/>
                <w:sz w:val="20"/>
                <w:szCs w:val="20"/>
              </w:rPr>
              <w:t>node</w:t>
            </w:r>
            <w:r>
              <w:rPr>
                <w:rFonts w:ascii="Microsoft YaHei" w:eastAsia="Microsoft YaHei" w:hAnsi="Microsoft YaHei"/>
                <w:sz w:val="20"/>
                <w:szCs w:val="20"/>
              </w:rPr>
              <w:t>state</w:t>
            </w:r>
            <w:ins w:id="192" w:author="Kuo, Chester" w:date="2016-08-04T14:20:00Z">
              <w:r w:rsidRPr="009553DD">
                <w:rPr>
                  <w:rFonts w:ascii="Microsoft YaHei" w:eastAsia="Microsoft YaHei" w:hAnsi="Microsoft YaHei"/>
                  <w:sz w:val="20"/>
                  <w:szCs w:val="20"/>
                </w:rPr>
                <w:t>”</w:t>
              </w:r>
            </w:ins>
            <w:del w:id="193" w:author="Kuo, Chester" w:date="2016-08-04T14:20:00Z">
              <w:r w:rsidRPr="009553DD" w:rsidDel="008742EF">
                <w:rPr>
                  <w:rFonts w:ascii="Microsoft YaHei" w:eastAsia="Microsoft YaHei" w:hAnsi="Microsoft YaHei"/>
                  <w:sz w:val="20"/>
                  <w:szCs w:val="20"/>
                </w:rPr>
                <w:delText>.</w:delText>
              </w:r>
            </w:del>
          </w:p>
        </w:tc>
      </w:tr>
      <w:tr w:rsidR="00486DE2" w14:paraId="6BC08E67" w14:textId="77777777" w:rsidTr="00486DE2">
        <w:tc>
          <w:tcPr>
            <w:tcW w:w="1016" w:type="dxa"/>
          </w:tcPr>
          <w:p w14:paraId="7642F00B" w14:textId="77777777" w:rsidR="00486DE2" w:rsidRPr="009553DD" w:rsidRDefault="00486DE2" w:rsidP="005D0486">
            <w:pPr>
              <w:rPr>
                <w:rFonts w:ascii="Microsoft YaHei" w:eastAsia="Microsoft YaHei" w:hAnsi="Microsoft YaHei"/>
              </w:rPr>
            </w:pPr>
          </w:p>
        </w:tc>
        <w:tc>
          <w:tcPr>
            <w:tcW w:w="3431" w:type="dxa"/>
          </w:tcPr>
          <w:p w14:paraId="00FFDD05"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f</w:t>
            </w:r>
            <w:ins w:id="194" w:author="Kuo, Chester" w:date="2016-08-04T14:17:00Z">
              <w:r w:rsidRPr="009553DD">
                <w:rPr>
                  <w:rFonts w:ascii="Microsoft YaHei" w:eastAsia="Microsoft YaHei" w:hAnsi="Microsoft YaHei"/>
                  <w:sz w:val="20"/>
                  <w:szCs w:val="20"/>
                </w:rPr>
                <w:t>ield</w:t>
              </w:r>
            </w:ins>
            <w:del w:id="195" w:author="Kuo, Chester" w:date="2016-08-04T14:17:00Z">
              <w:r w:rsidRPr="009553DD" w:rsidDel="008742EF">
                <w:rPr>
                  <w:rFonts w:ascii="Microsoft YaHei" w:eastAsia="Microsoft YaHei" w:hAnsi="Microsoft YaHei"/>
                  <w:sz w:val="20"/>
                  <w:szCs w:val="20"/>
                </w:rPr>
                <w:delText>ilter</w:delText>
              </w:r>
            </w:del>
            <w:r w:rsidRPr="009553DD">
              <w:rPr>
                <w:rFonts w:ascii="Microsoft YaHei" w:eastAsia="Microsoft YaHei" w:hAnsi="Microsoft YaHei"/>
                <w:sz w:val="20"/>
                <w:szCs w:val="20"/>
              </w:rPr>
              <w:t xml:space="preserve"> (optional)</w:t>
            </w:r>
          </w:p>
        </w:tc>
        <w:tc>
          <w:tcPr>
            <w:tcW w:w="1372" w:type="dxa"/>
          </w:tcPr>
          <w:p w14:paraId="72CEC894"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Query</w:t>
            </w:r>
          </w:p>
        </w:tc>
        <w:tc>
          <w:tcPr>
            <w:tcW w:w="1367" w:type="dxa"/>
          </w:tcPr>
          <w:p w14:paraId="01F1C5B7"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333AA45F" w14:textId="77777777" w:rsidR="00486DE2" w:rsidRPr="009553DD" w:rsidRDefault="00486DE2" w:rsidP="005D0486">
            <w:pPr>
              <w:rPr>
                <w:rFonts w:ascii="Microsoft YaHei" w:eastAsia="Microsoft YaHei" w:hAnsi="Microsoft YaHei"/>
                <w:sz w:val="20"/>
                <w:szCs w:val="20"/>
              </w:rPr>
            </w:pPr>
            <w:del w:id="196" w:author="Kuo, Chester" w:date="2016-08-04T14:19:00Z">
              <w:r w:rsidRPr="009553DD" w:rsidDel="008742EF">
                <w:rPr>
                  <w:rFonts w:ascii="Microsoft YaHei" w:eastAsia="Microsoft YaHei" w:hAnsi="Microsoft YaHei"/>
                  <w:sz w:val="20"/>
                  <w:szCs w:val="20"/>
                </w:rPr>
                <w:delText>Using filter to return node based on criteria</w:delText>
              </w:r>
            </w:del>
            <w:ins w:id="197" w:author="Kuo, Chester" w:date="2016-08-04T14:19:00Z">
              <w:r w:rsidRPr="009553DD">
                <w:rPr>
                  <w:rFonts w:ascii="Microsoft YaHei" w:eastAsia="Microsoft YaHei" w:hAnsi="Microsoft YaHei"/>
                  <w:sz w:val="20"/>
                  <w:szCs w:val="20"/>
                </w:rPr>
                <w:t>one or more fields to be returned in the response</w:t>
              </w:r>
            </w:ins>
          </w:p>
        </w:tc>
      </w:tr>
      <w:tr w:rsidR="00486DE2" w14:paraId="72350DB2" w14:textId="77777777" w:rsidTr="00486DE2">
        <w:tc>
          <w:tcPr>
            <w:tcW w:w="1016" w:type="dxa"/>
          </w:tcPr>
          <w:p w14:paraId="5523F79C" w14:textId="77777777" w:rsidR="00486DE2" w:rsidRPr="009553DD" w:rsidRDefault="00486DE2" w:rsidP="005D0486">
            <w:pPr>
              <w:rPr>
                <w:rFonts w:ascii="Microsoft YaHei" w:eastAsia="Microsoft YaHei" w:hAnsi="Microsoft YaHei"/>
              </w:rPr>
            </w:pPr>
          </w:p>
        </w:tc>
        <w:tc>
          <w:tcPr>
            <w:tcW w:w="3431" w:type="dxa"/>
          </w:tcPr>
          <w:p w14:paraId="5FDEEE9E" w14:textId="77777777" w:rsidR="00486DE2" w:rsidRPr="009553DD" w:rsidRDefault="00486DE2" w:rsidP="005D0486">
            <w:pPr>
              <w:rPr>
                <w:rFonts w:ascii="Microsoft YaHei" w:eastAsia="Microsoft YaHei" w:hAnsi="Microsoft YaHei"/>
                <w:sz w:val="20"/>
                <w:szCs w:val="20"/>
              </w:rPr>
            </w:pPr>
          </w:p>
        </w:tc>
        <w:tc>
          <w:tcPr>
            <w:tcW w:w="1372" w:type="dxa"/>
          </w:tcPr>
          <w:p w14:paraId="0675002A" w14:textId="77777777" w:rsidR="00486DE2" w:rsidRPr="009553DD" w:rsidRDefault="00486DE2" w:rsidP="005D0486">
            <w:pPr>
              <w:rPr>
                <w:rFonts w:ascii="Microsoft YaHei" w:eastAsia="Microsoft YaHei" w:hAnsi="Microsoft YaHei"/>
                <w:sz w:val="20"/>
                <w:szCs w:val="20"/>
              </w:rPr>
            </w:pPr>
          </w:p>
        </w:tc>
        <w:tc>
          <w:tcPr>
            <w:tcW w:w="1367" w:type="dxa"/>
          </w:tcPr>
          <w:p w14:paraId="5193F9CA" w14:textId="77777777" w:rsidR="00486DE2" w:rsidRPr="009553DD" w:rsidRDefault="00486DE2" w:rsidP="005D0486">
            <w:pPr>
              <w:rPr>
                <w:rFonts w:ascii="Microsoft YaHei" w:eastAsia="Microsoft YaHei" w:hAnsi="Microsoft YaHei"/>
                <w:sz w:val="20"/>
                <w:szCs w:val="20"/>
              </w:rPr>
            </w:pPr>
          </w:p>
        </w:tc>
        <w:tc>
          <w:tcPr>
            <w:tcW w:w="3069" w:type="dxa"/>
          </w:tcPr>
          <w:p w14:paraId="34E28C81" w14:textId="77777777" w:rsidR="00486DE2" w:rsidRPr="009553DD" w:rsidRDefault="00486DE2" w:rsidP="005D0486">
            <w:pPr>
              <w:rPr>
                <w:rFonts w:ascii="Microsoft YaHei" w:eastAsia="Microsoft YaHei" w:hAnsi="Microsoft YaHei"/>
                <w:sz w:val="20"/>
                <w:szCs w:val="20"/>
              </w:rPr>
            </w:pPr>
          </w:p>
        </w:tc>
      </w:tr>
      <w:tr w:rsidR="00486DE2" w14:paraId="370358F2" w14:textId="77777777" w:rsidTr="00486DE2">
        <w:tc>
          <w:tcPr>
            <w:tcW w:w="1016" w:type="dxa"/>
          </w:tcPr>
          <w:p w14:paraId="785B67E3" w14:textId="77777777" w:rsidR="00486DE2" w:rsidRPr="009553DD" w:rsidRDefault="00486DE2" w:rsidP="005D0486">
            <w:pPr>
              <w:rPr>
                <w:rFonts w:ascii="Microsoft YaHei" w:eastAsia="Microsoft YaHei" w:hAnsi="Microsoft YaHei"/>
              </w:rPr>
            </w:pPr>
          </w:p>
        </w:tc>
        <w:tc>
          <w:tcPr>
            <w:tcW w:w="3431" w:type="dxa"/>
          </w:tcPr>
          <w:p w14:paraId="65AD63FA"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links</w:t>
            </w:r>
          </w:p>
        </w:tc>
        <w:tc>
          <w:tcPr>
            <w:tcW w:w="1372" w:type="dxa"/>
          </w:tcPr>
          <w:p w14:paraId="47E1590B"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367" w:type="dxa"/>
          </w:tcPr>
          <w:p w14:paraId="2B21D210"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4B848C33"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A list of relative links</w:t>
            </w:r>
          </w:p>
        </w:tc>
      </w:tr>
      <w:tr w:rsidR="00486DE2" w14:paraId="7CDEF87D" w14:textId="77777777" w:rsidTr="00486DE2">
        <w:tc>
          <w:tcPr>
            <w:tcW w:w="1016" w:type="dxa"/>
          </w:tcPr>
          <w:p w14:paraId="1677FC48" w14:textId="77777777" w:rsidR="00486DE2" w:rsidRPr="009553DD" w:rsidRDefault="00486DE2" w:rsidP="005D0486">
            <w:pPr>
              <w:rPr>
                <w:rFonts w:ascii="Microsoft YaHei" w:eastAsia="Microsoft YaHei" w:hAnsi="Microsoft YaHei"/>
              </w:rPr>
            </w:pPr>
          </w:p>
        </w:tc>
        <w:tc>
          <w:tcPr>
            <w:tcW w:w="3431" w:type="dxa"/>
          </w:tcPr>
          <w:p w14:paraId="14160AC2"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id</w:t>
            </w:r>
          </w:p>
        </w:tc>
        <w:tc>
          <w:tcPr>
            <w:tcW w:w="1372" w:type="dxa"/>
          </w:tcPr>
          <w:p w14:paraId="2CA77B96"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367" w:type="dxa"/>
          </w:tcPr>
          <w:p w14:paraId="303CEB6E"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2C20AECF"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UUID of nodes</w:t>
            </w:r>
          </w:p>
        </w:tc>
      </w:tr>
      <w:tr w:rsidR="00486DE2" w14:paraId="5DA7F2B0" w14:textId="77777777" w:rsidTr="00486DE2">
        <w:tc>
          <w:tcPr>
            <w:tcW w:w="1016" w:type="dxa"/>
          </w:tcPr>
          <w:p w14:paraId="10EFC395" w14:textId="77777777" w:rsidR="00486DE2" w:rsidRPr="009553DD" w:rsidRDefault="00486DE2" w:rsidP="005D0486">
            <w:pPr>
              <w:rPr>
                <w:rFonts w:ascii="Microsoft YaHei" w:eastAsia="Microsoft YaHei" w:hAnsi="Microsoft YaHei"/>
              </w:rPr>
            </w:pPr>
          </w:p>
        </w:tc>
        <w:tc>
          <w:tcPr>
            <w:tcW w:w="3431" w:type="dxa"/>
          </w:tcPr>
          <w:p w14:paraId="592EDB75" w14:textId="5C88D920" w:rsidR="00486DE2" w:rsidRPr="009553DD" w:rsidRDefault="00486DE2" w:rsidP="00486DE2">
            <w:pPr>
              <w:rPr>
                <w:rFonts w:ascii="Microsoft YaHei" w:eastAsia="Microsoft YaHei" w:hAnsi="Microsoft YaHei"/>
                <w:sz w:val="20"/>
                <w:szCs w:val="20"/>
              </w:rPr>
            </w:pPr>
            <w:del w:id="198" w:author="Kuo, Chester" w:date="2016-08-01T15:20:00Z">
              <w:r w:rsidRPr="009553DD" w:rsidDel="006244C9">
                <w:rPr>
                  <w:rFonts w:ascii="Microsoft YaHei" w:eastAsia="Microsoft YaHei" w:hAnsi="Microsoft YaHei"/>
                  <w:sz w:val="20"/>
                  <w:szCs w:val="20"/>
                </w:rPr>
                <w:delText>power</w:delText>
              </w:r>
            </w:del>
            <w:del w:id="199" w:author="Kuo, Chester" w:date="2016-08-01T15:18:00Z">
              <w:r w:rsidRPr="009553DD" w:rsidDel="006244C9">
                <w:rPr>
                  <w:rFonts w:ascii="Microsoft YaHei" w:eastAsia="Microsoft YaHei" w:hAnsi="Microsoft YaHei"/>
                  <w:sz w:val="20"/>
                  <w:szCs w:val="20"/>
                </w:rPr>
                <w:delText>_</w:delText>
              </w:r>
            </w:del>
            <w:del w:id="200" w:author="Kuo, Chester" w:date="2016-08-01T15:20:00Z">
              <w:r w:rsidRPr="009553DD" w:rsidDel="006244C9">
                <w:rPr>
                  <w:rFonts w:ascii="Microsoft YaHei" w:eastAsia="Microsoft YaHei" w:hAnsi="Microsoft YaHei"/>
                  <w:sz w:val="20"/>
                  <w:szCs w:val="20"/>
                </w:rPr>
                <w:delText>state</w:delText>
              </w:r>
            </w:del>
            <w:r w:rsidR="00AB07E3">
              <w:rPr>
                <w:rFonts w:ascii="Microsoft YaHei" w:eastAsia="Microsoft YaHei" w:hAnsi="Microsoft YaHei"/>
                <w:sz w:val="20"/>
                <w:szCs w:val="20"/>
              </w:rPr>
              <w:t>node</w:t>
            </w:r>
            <w:r>
              <w:rPr>
                <w:rFonts w:ascii="Microsoft YaHei" w:eastAsia="Microsoft YaHei" w:hAnsi="Microsoft YaHei"/>
                <w:sz w:val="20"/>
                <w:szCs w:val="20"/>
              </w:rPr>
              <w:t>state</w:t>
            </w:r>
          </w:p>
        </w:tc>
        <w:tc>
          <w:tcPr>
            <w:tcW w:w="1372" w:type="dxa"/>
          </w:tcPr>
          <w:p w14:paraId="75A5F769"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367" w:type="dxa"/>
          </w:tcPr>
          <w:p w14:paraId="7B116429" w14:textId="77777777"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653C842F" w14:textId="4E545ADF" w:rsidR="00486DE2" w:rsidRPr="009553DD" w:rsidRDefault="00486DE2" w:rsidP="005D0486">
            <w:pPr>
              <w:rPr>
                <w:rFonts w:ascii="Microsoft YaHei" w:eastAsia="Microsoft YaHei" w:hAnsi="Microsoft YaHei"/>
                <w:sz w:val="20"/>
                <w:szCs w:val="20"/>
              </w:rPr>
            </w:pPr>
            <w:r w:rsidRPr="009553DD">
              <w:rPr>
                <w:rFonts w:ascii="Microsoft YaHei" w:eastAsia="Microsoft YaHei" w:hAnsi="Microsoft YaHei"/>
                <w:sz w:val="20"/>
                <w:szCs w:val="20"/>
              </w:rPr>
              <w:t xml:space="preserve">The current </w:t>
            </w:r>
            <w:del w:id="201" w:author="Kuo, Chester" w:date="2016-08-04T14:27:00Z">
              <w:r w:rsidRPr="009553DD" w:rsidDel="00D27E68">
                <w:rPr>
                  <w:rFonts w:ascii="Microsoft YaHei" w:eastAsia="Microsoft YaHei" w:hAnsi="Microsoft YaHei"/>
                  <w:sz w:val="20"/>
                  <w:szCs w:val="20"/>
                </w:rPr>
                <w:delText xml:space="preserve">power </w:delText>
              </w:r>
            </w:del>
            <w:ins w:id="202" w:author="Kuo, Chester" w:date="2016-08-04T14:27:00Z">
              <w:r w:rsidRPr="009553DD">
                <w:rPr>
                  <w:rFonts w:ascii="Microsoft YaHei" w:eastAsia="Microsoft YaHei" w:hAnsi="Microsoft YaHei"/>
                  <w:sz w:val="20"/>
                  <w:szCs w:val="20"/>
                </w:rPr>
                <w:t xml:space="preserve">composed node </w:t>
              </w:r>
            </w:ins>
            <w:r w:rsidRPr="009553DD">
              <w:rPr>
                <w:rFonts w:ascii="Microsoft YaHei" w:eastAsia="Microsoft YaHei" w:hAnsi="Microsoft YaHei"/>
                <w:sz w:val="20"/>
                <w:szCs w:val="20"/>
              </w:rPr>
              <w:t>state of this node.</w:t>
            </w:r>
            <w:r w:rsidRPr="009553DD">
              <w:rPr>
                <w:rFonts w:ascii="Microsoft YaHei" w:eastAsia="Microsoft YaHei" w:hAnsi="Microsoft YaHei"/>
                <w:sz w:val="20"/>
                <w:szCs w:val="20"/>
              </w:rPr>
              <w:br/>
            </w:r>
            <w:del w:id="203" w:author="Kuo, Chester" w:date="2016-08-01T15:21:00Z">
              <w:r w:rsidRPr="009553DD" w:rsidDel="006244C9">
                <w:rPr>
                  <w:rFonts w:ascii="Microsoft YaHei" w:eastAsia="Microsoft YaHei" w:hAnsi="Microsoft YaHei"/>
                  <w:sz w:val="20"/>
                  <w:szCs w:val="20"/>
                </w:rPr>
                <w:delText>On, Off, PoweringOn, PoweringOff</w:delText>
              </w:r>
            </w:del>
            <w:ins w:id="204" w:author="Kuo, Chester" w:date="2016-08-01T15:21:00Z">
              <w:r w:rsidRPr="009553DD">
                <w:rPr>
                  <w:rFonts w:ascii="Microsoft YaHei" w:eastAsia="Microsoft YaHei" w:hAnsi="Microsoft YaHei"/>
                  <w:sz w:val="20"/>
                  <w:szCs w:val="20"/>
                </w:rPr>
                <w:t xml:space="preserve">Allocating, </w:t>
              </w:r>
            </w:ins>
            <w:r>
              <w:rPr>
                <w:rFonts w:ascii="Microsoft YaHei" w:eastAsia="Microsoft YaHei" w:hAnsi="Microsoft YaHei"/>
                <w:sz w:val="20"/>
                <w:szCs w:val="20"/>
              </w:rPr>
              <w:br/>
            </w:r>
            <w:ins w:id="205" w:author="Kuo, Chester" w:date="2016-08-01T15:21:00Z">
              <w:r w:rsidRPr="009553DD">
                <w:rPr>
                  <w:rFonts w:ascii="Microsoft YaHei" w:eastAsia="Microsoft YaHei" w:hAnsi="Microsoft YaHei"/>
                  <w:sz w:val="20"/>
                  <w:szCs w:val="20"/>
                </w:rPr>
                <w:t xml:space="preserve">Allocated, </w:t>
              </w:r>
            </w:ins>
            <w:r>
              <w:rPr>
                <w:rFonts w:ascii="Microsoft YaHei" w:eastAsia="Microsoft YaHei" w:hAnsi="Microsoft YaHei"/>
                <w:sz w:val="20"/>
                <w:szCs w:val="20"/>
              </w:rPr>
              <w:br/>
            </w:r>
            <w:ins w:id="206" w:author="Kuo, Chester" w:date="2016-08-01T15:21:00Z">
              <w:r w:rsidRPr="009553DD">
                <w:rPr>
                  <w:rFonts w:ascii="Microsoft YaHei" w:eastAsia="Microsoft YaHei" w:hAnsi="Microsoft YaHei"/>
                  <w:sz w:val="20"/>
                  <w:szCs w:val="20"/>
                </w:rPr>
                <w:t xml:space="preserve">Assembling, </w:t>
              </w:r>
            </w:ins>
            <w:r>
              <w:rPr>
                <w:rFonts w:ascii="Microsoft YaHei" w:eastAsia="Microsoft YaHei" w:hAnsi="Microsoft YaHei"/>
                <w:sz w:val="20"/>
                <w:szCs w:val="20"/>
              </w:rPr>
              <w:br/>
            </w:r>
            <w:ins w:id="207" w:author="Kuo, Chester" w:date="2016-08-01T15:21:00Z">
              <w:r w:rsidRPr="009553DD">
                <w:rPr>
                  <w:rFonts w:ascii="Microsoft YaHei" w:eastAsia="Microsoft YaHei" w:hAnsi="Microsoft YaHei"/>
                  <w:sz w:val="20"/>
                  <w:szCs w:val="20"/>
                </w:rPr>
                <w:t xml:space="preserve">PoweredOn, </w:t>
              </w:r>
            </w:ins>
            <w:r>
              <w:rPr>
                <w:rFonts w:ascii="Microsoft YaHei" w:eastAsia="Microsoft YaHei" w:hAnsi="Microsoft YaHei"/>
                <w:sz w:val="20"/>
                <w:szCs w:val="20"/>
              </w:rPr>
              <w:br/>
            </w:r>
            <w:ins w:id="208" w:author="Kuo, Chester" w:date="2016-08-01T15:21:00Z">
              <w:r w:rsidRPr="009553DD">
                <w:rPr>
                  <w:rFonts w:ascii="Microsoft YaHei" w:eastAsia="Microsoft YaHei" w:hAnsi="Microsoft YaHei"/>
                  <w:sz w:val="20"/>
                  <w:szCs w:val="20"/>
                </w:rPr>
                <w:t xml:space="preserve">PoweredOff, </w:t>
              </w:r>
            </w:ins>
            <w:r>
              <w:rPr>
                <w:rFonts w:ascii="Microsoft YaHei" w:eastAsia="Microsoft YaHei" w:hAnsi="Microsoft YaHei"/>
                <w:sz w:val="20"/>
                <w:szCs w:val="20"/>
              </w:rPr>
              <w:br/>
            </w:r>
            <w:ins w:id="209" w:author="Kuo, Chester" w:date="2016-08-01T15:21:00Z">
              <w:r w:rsidRPr="009553DD">
                <w:rPr>
                  <w:rFonts w:ascii="Microsoft YaHei" w:eastAsia="Microsoft YaHei" w:hAnsi="Microsoft YaHei"/>
                  <w:sz w:val="20"/>
                  <w:szCs w:val="20"/>
                </w:rPr>
                <w:t>Failed</w:t>
              </w:r>
            </w:ins>
          </w:p>
        </w:tc>
      </w:tr>
    </w:tbl>
    <w:p w14:paraId="3B56917C" w14:textId="77777777" w:rsidR="00DE2E64" w:rsidRDefault="00DE2E64" w:rsidP="00B77C3D"/>
    <w:p w14:paraId="38475B7E" w14:textId="77777777" w:rsidR="00EB77F3" w:rsidRDefault="00EB77F3">
      <w:r>
        <w:br w:type="page"/>
      </w:r>
    </w:p>
    <w:p w14:paraId="4E82E853" w14:textId="3CAE012A" w:rsidR="00EB77F3" w:rsidRPr="00DB0AA5" w:rsidRDefault="008B5F3F" w:rsidP="00B77C3D">
      <w:pPr>
        <w:rPr>
          <w:rFonts w:eastAsia="Microsoft YaHei"/>
          <w:sz w:val="24"/>
          <w:szCs w:val="24"/>
        </w:rPr>
      </w:pPr>
      <w:r w:rsidRPr="00DB0AA5">
        <w:lastRenderedPageBreak/>
        <w:br/>
      </w:r>
      <w:r w:rsidR="00FC398F" w:rsidRPr="00DB0AA5">
        <w:rPr>
          <w:rFonts w:eastAsia="Microsoft YaHei"/>
          <w:sz w:val="24"/>
          <w:szCs w:val="24"/>
        </w:rPr>
        <w:t>Return a list of nodes with some information about each node, some filtering is possible by passing in with request.</w:t>
      </w:r>
    </w:p>
    <w:p w14:paraId="0F179AFC" w14:textId="77777777" w:rsidR="00EB77F3" w:rsidRDefault="00EB77F3" w:rsidP="00B77C3D"/>
    <w:p w14:paraId="2887BE1F" w14:textId="77777777" w:rsidR="00191450" w:rsidRDefault="00191450" w:rsidP="00191450">
      <w:pPr>
        <w:pStyle w:val="Heading3"/>
      </w:pPr>
      <w:bookmarkStart w:id="210" w:name="_Toc446590874"/>
      <w:r>
        <w:t>Operations</w:t>
      </w:r>
      <w:bookmarkEnd w:id="210"/>
    </w:p>
    <w:p w14:paraId="2F1C27C0" w14:textId="77777777" w:rsidR="00A159E0" w:rsidRPr="00A159E0" w:rsidRDefault="00A159E0" w:rsidP="00A159E0">
      <w:pPr>
        <w:shd w:val="clear" w:color="auto" w:fill="FFFFFF"/>
        <w:spacing w:after="150" w:line="360" w:lineRule="atLeast"/>
        <w:rPr>
          <w:rFonts w:ascii="Microsoft YaHei" w:eastAsia="Microsoft YaHei" w:hAnsi="Microsoft YaHei" w:cs="Helvetica"/>
          <w:color w:val="3E4349"/>
          <w:sz w:val="20"/>
          <w:szCs w:val="20"/>
          <w:lang w:eastAsia="zh-CN"/>
        </w:rPr>
      </w:pPr>
      <w:r w:rsidRPr="00A159E0">
        <w:rPr>
          <w:rFonts w:ascii="Microsoft YaHei" w:eastAsia="Microsoft YaHei" w:hAnsi="Microsoft YaHei" w:cs="Helvetica"/>
          <w:color w:val="3E4349"/>
          <w:sz w:val="20"/>
          <w:szCs w:val="20"/>
          <w:lang w:eastAsia="zh-CN"/>
        </w:rPr>
        <w:t>Normal response codes: 200</w:t>
      </w:r>
    </w:p>
    <w:p w14:paraId="662DC664" w14:textId="77777777" w:rsidR="00A159E0" w:rsidRPr="00A159E0" w:rsidRDefault="00A159E0" w:rsidP="00A159E0">
      <w:pPr>
        <w:shd w:val="clear" w:color="auto" w:fill="FFFFFF"/>
        <w:spacing w:after="150" w:line="360" w:lineRule="atLeast"/>
        <w:rPr>
          <w:rFonts w:ascii="Microsoft YaHei" w:eastAsia="Microsoft YaHei" w:hAnsi="Microsoft YaHei" w:cs="Helvetica"/>
          <w:color w:val="3E4349"/>
          <w:sz w:val="20"/>
          <w:szCs w:val="20"/>
          <w:lang w:eastAsia="zh-CN"/>
        </w:rPr>
      </w:pPr>
      <w:r w:rsidRPr="00A159E0">
        <w:rPr>
          <w:rFonts w:ascii="Microsoft YaHei" w:eastAsia="Microsoft YaHei" w:hAnsi="Microsoft YaHei" w:cs="Helvetica"/>
          <w:color w:val="3E4349"/>
          <w:sz w:val="20"/>
          <w:szCs w:val="20"/>
          <w:lang w:eastAsia="zh-CN"/>
        </w:rPr>
        <w:t>Error response codes: badRequest(400), unauthorized(401), forbidden(403)</w:t>
      </w:r>
    </w:p>
    <w:p w14:paraId="6F0BB498" w14:textId="77777777" w:rsidR="00A159E0" w:rsidRPr="00A159E0" w:rsidRDefault="00A159E0" w:rsidP="00A159E0"/>
    <w:p w14:paraId="7A9578F6" w14:textId="77777777" w:rsidR="00266243" w:rsidRPr="007D6532" w:rsidRDefault="00266243" w:rsidP="00266243">
      <w:pPr>
        <w:pStyle w:val="Heading4"/>
        <w:rPr>
          <w:b/>
          <w:i w:val="0"/>
          <w:sz w:val="32"/>
          <w:szCs w:val="32"/>
        </w:rPr>
      </w:pPr>
      <w:r w:rsidRPr="007D6532">
        <w:rPr>
          <w:b/>
          <w:i w:val="0"/>
          <w:sz w:val="32"/>
          <w:szCs w:val="32"/>
        </w:rPr>
        <w:t xml:space="preserve">GET </w:t>
      </w:r>
    </w:p>
    <w:p w14:paraId="534E5D11" w14:textId="5136F5E2" w:rsidR="00266243" w:rsidRPr="007D6532" w:rsidRDefault="00266243" w:rsidP="00266243">
      <w:pPr>
        <w:pStyle w:val="Code1"/>
        <w:rPr>
          <w:b/>
          <w:sz w:val="24"/>
          <w:szCs w:val="24"/>
        </w:rPr>
      </w:pPr>
      <w:r w:rsidRPr="007D6532">
        <w:rPr>
          <w:b/>
          <w:sz w:val="24"/>
          <w:szCs w:val="24"/>
        </w:rPr>
        <w:t xml:space="preserve">GET </w:t>
      </w:r>
      <w:r w:rsidR="008E50F1">
        <w:rPr>
          <w:b/>
          <w:sz w:val="24"/>
          <w:szCs w:val="24"/>
        </w:rPr>
        <w:t>/</w:t>
      </w:r>
      <w:r w:rsidR="00912BF7" w:rsidRPr="007D6532">
        <w:rPr>
          <w:b/>
          <w:sz w:val="24"/>
          <w:szCs w:val="24"/>
        </w:rPr>
        <w:t>nodes</w:t>
      </w:r>
    </w:p>
    <w:p w14:paraId="61386442" w14:textId="77777777" w:rsidR="00266243" w:rsidRDefault="00266243" w:rsidP="00266243">
      <w:pPr>
        <w:pStyle w:val="Heading4"/>
      </w:pPr>
      <w:r>
        <w:t xml:space="preserve">Response </w:t>
      </w:r>
    </w:p>
    <w:p w14:paraId="4B6B2526" w14:textId="77777777" w:rsidR="006F5511" w:rsidRPr="00A159E0" w:rsidRDefault="006F5511" w:rsidP="006F5511">
      <w:pPr>
        <w:pStyle w:val="Code1"/>
        <w:rPr>
          <w:rFonts w:ascii="Arial" w:hAnsi="Arial" w:cs="Arial"/>
          <w:b/>
        </w:rPr>
      </w:pPr>
      <w:r w:rsidRPr="00A159E0">
        <w:rPr>
          <w:rFonts w:ascii="Arial" w:hAnsi="Arial" w:cs="Arial"/>
          <w:b/>
        </w:rPr>
        <w:t>{</w:t>
      </w:r>
    </w:p>
    <w:p w14:paraId="671686B5" w14:textId="77777777" w:rsidR="00DC732A" w:rsidRPr="00DC732A" w:rsidRDefault="00DC732A" w:rsidP="00DC732A">
      <w:pPr>
        <w:pStyle w:val="Code1"/>
        <w:rPr>
          <w:rFonts w:ascii="Arial" w:hAnsi="Arial" w:cs="Arial"/>
          <w:b/>
        </w:rPr>
      </w:pPr>
      <w:r w:rsidRPr="00DC732A">
        <w:rPr>
          <w:rFonts w:ascii="Arial" w:hAnsi="Arial" w:cs="Arial"/>
          <w:b/>
        </w:rPr>
        <w:t xml:space="preserve">  "nodes" : [</w:t>
      </w:r>
    </w:p>
    <w:p w14:paraId="663AAA10"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739B1F9F" w14:textId="77777777" w:rsidR="00DC732A" w:rsidRPr="00DC732A" w:rsidRDefault="00DC732A" w:rsidP="00DC732A">
      <w:pPr>
        <w:pStyle w:val="Code1"/>
        <w:rPr>
          <w:rFonts w:ascii="Arial" w:hAnsi="Arial" w:cs="Arial"/>
          <w:b/>
        </w:rPr>
      </w:pPr>
      <w:r w:rsidRPr="00DC732A">
        <w:rPr>
          <w:rFonts w:ascii="Arial" w:hAnsi="Arial" w:cs="Arial"/>
          <w:b/>
        </w:rPr>
        <w:t xml:space="preserve">        "id" : "ee1ecc3c-d3dd-f4ff-a6aa-uu7uk9k0",</w:t>
      </w:r>
    </w:p>
    <w:p w14:paraId="2119019D" w14:textId="77777777" w:rsidR="00DC732A" w:rsidRPr="00DC732A" w:rsidRDefault="00DC732A" w:rsidP="00DC732A">
      <w:pPr>
        <w:pStyle w:val="Code1"/>
        <w:rPr>
          <w:rFonts w:ascii="Arial" w:hAnsi="Arial" w:cs="Arial"/>
          <w:b/>
        </w:rPr>
      </w:pPr>
      <w:r w:rsidRPr="00DC732A">
        <w:rPr>
          <w:rFonts w:ascii="Arial" w:hAnsi="Arial" w:cs="Arial"/>
          <w:b/>
        </w:rPr>
        <w:t xml:space="preserve">        "name" : "Server 1" ,</w:t>
      </w:r>
    </w:p>
    <w:p w14:paraId="575F9869" w14:textId="77777777" w:rsidR="00DC732A" w:rsidRPr="00DC732A" w:rsidRDefault="00DC732A" w:rsidP="00DC732A">
      <w:pPr>
        <w:pStyle w:val="Code1"/>
        <w:rPr>
          <w:rFonts w:ascii="Arial" w:hAnsi="Arial" w:cs="Arial"/>
          <w:b/>
        </w:rPr>
      </w:pPr>
      <w:r w:rsidRPr="00DC732A">
        <w:rPr>
          <w:rFonts w:ascii="Arial" w:hAnsi="Arial" w:cs="Arial"/>
          <w:b/>
        </w:rPr>
        <w:t xml:space="preserve">        "nodestate" : "PoweredOn" ,</w:t>
      </w:r>
    </w:p>
    <w:p w14:paraId="0966CCB7" w14:textId="77777777" w:rsidR="00DC732A" w:rsidRPr="00DC732A" w:rsidRDefault="00DC732A" w:rsidP="00DC732A">
      <w:pPr>
        <w:pStyle w:val="Code1"/>
        <w:rPr>
          <w:rFonts w:ascii="Arial" w:hAnsi="Arial" w:cs="Arial"/>
          <w:b/>
        </w:rPr>
      </w:pPr>
      <w:r w:rsidRPr="00DC732A">
        <w:rPr>
          <w:rFonts w:ascii="Arial" w:hAnsi="Arial" w:cs="Arial"/>
          <w:b/>
        </w:rPr>
        <w:t xml:space="preserve">        "links": [</w:t>
      </w:r>
    </w:p>
    <w:p w14:paraId="47C8306B" w14:textId="77777777" w:rsidR="00DC732A" w:rsidRPr="00DC732A" w:rsidRDefault="00DC732A" w:rsidP="00DC732A">
      <w:pPr>
        <w:pStyle w:val="Code1"/>
        <w:rPr>
          <w:rFonts w:ascii="Arial" w:hAnsi="Arial" w:cs="Arial"/>
          <w:b/>
        </w:rPr>
      </w:pPr>
      <w:r w:rsidRPr="00DC732A">
        <w:rPr>
          <w:rFonts w:ascii="Arial" w:hAnsi="Arial" w:cs="Arial"/>
          <w:b/>
        </w:rPr>
        <w:t xml:space="preserve">          { </w:t>
      </w:r>
    </w:p>
    <w:p w14:paraId="65F64B97" w14:textId="77777777" w:rsidR="00DC732A" w:rsidRPr="00DC732A" w:rsidRDefault="00DC732A" w:rsidP="00DC732A">
      <w:pPr>
        <w:pStyle w:val="Code1"/>
        <w:rPr>
          <w:rFonts w:ascii="Arial" w:hAnsi="Arial" w:cs="Arial"/>
          <w:b/>
        </w:rPr>
      </w:pPr>
      <w:r w:rsidRPr="00DC732A">
        <w:rPr>
          <w:rFonts w:ascii="Arial" w:hAnsi="Arial" w:cs="Arial"/>
          <w:b/>
        </w:rPr>
        <w:t xml:space="preserve">              "rel" : "self",</w:t>
      </w:r>
    </w:p>
    <w:p w14:paraId="34BECE13" w14:textId="77777777" w:rsidR="00DC732A" w:rsidRPr="00DC732A" w:rsidRDefault="00DC732A" w:rsidP="00DC732A">
      <w:pPr>
        <w:pStyle w:val="Code1"/>
        <w:rPr>
          <w:rFonts w:ascii="Arial" w:hAnsi="Arial" w:cs="Arial"/>
          <w:b/>
        </w:rPr>
      </w:pPr>
      <w:r w:rsidRPr="00DC732A">
        <w:rPr>
          <w:rFonts w:ascii="Arial" w:hAnsi="Arial" w:cs="Arial"/>
          <w:b/>
        </w:rPr>
        <w:tab/>
        <w:t xml:space="preserve">          "href" : "https://openstack.example.com/v1/nodes/ee1ecc3c-d3dd-f4ff-a6aa-uu7uk9k0"</w:t>
      </w:r>
    </w:p>
    <w:p w14:paraId="16F49029"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3F4B45E4"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45C5233B" w14:textId="77777777" w:rsidR="00DC732A" w:rsidRPr="00DC732A" w:rsidRDefault="00DC732A" w:rsidP="00DC732A">
      <w:pPr>
        <w:pStyle w:val="Code1"/>
        <w:rPr>
          <w:rFonts w:ascii="Arial" w:hAnsi="Arial" w:cs="Arial"/>
          <w:b/>
        </w:rPr>
      </w:pPr>
      <w:r w:rsidRPr="00DC732A">
        <w:rPr>
          <w:rFonts w:ascii="Arial" w:hAnsi="Arial" w:cs="Arial"/>
          <w:b/>
        </w:rPr>
        <w:t xml:space="preserve">              "href" : "https://openstack.example.com/nodes/ee1ecc3c-d3dd-f4ff-a6aa-uu7uk9k0",</w:t>
      </w:r>
    </w:p>
    <w:p w14:paraId="36E55B63" w14:textId="77777777" w:rsidR="00DC732A" w:rsidRPr="00DC732A" w:rsidRDefault="00DC732A" w:rsidP="00DC732A">
      <w:pPr>
        <w:pStyle w:val="Code1"/>
        <w:rPr>
          <w:rFonts w:ascii="Arial" w:hAnsi="Arial" w:cs="Arial"/>
          <w:b/>
        </w:rPr>
      </w:pPr>
      <w:r w:rsidRPr="00DC732A">
        <w:rPr>
          <w:rFonts w:ascii="Arial" w:hAnsi="Arial" w:cs="Arial"/>
          <w:b/>
        </w:rPr>
        <w:t xml:space="preserve">              "rel" : "bookmark"</w:t>
      </w:r>
    </w:p>
    <w:p w14:paraId="17EFAD59"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60D9F4A4"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248B1218"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0641E662"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292FF1E7" w14:textId="51DBCD8C" w:rsidR="00DC732A" w:rsidRPr="00DC732A" w:rsidRDefault="00DC732A" w:rsidP="00DC732A">
      <w:pPr>
        <w:pStyle w:val="Code1"/>
        <w:rPr>
          <w:rFonts w:ascii="Arial" w:hAnsi="Arial" w:cs="Arial"/>
          <w:b/>
        </w:rPr>
      </w:pPr>
      <w:r>
        <w:rPr>
          <w:rFonts w:ascii="Arial" w:hAnsi="Arial" w:cs="Arial"/>
          <w:b/>
        </w:rPr>
        <w:t xml:space="preserve">        </w:t>
      </w:r>
      <w:r w:rsidRPr="00DC732A">
        <w:rPr>
          <w:rFonts w:ascii="Arial" w:hAnsi="Arial" w:cs="Arial"/>
          <w:b/>
        </w:rPr>
        <w:t>"id" : "4d8c3732-a248-40ed-bebc-539a6ffd25c0" ,</w:t>
      </w:r>
    </w:p>
    <w:p w14:paraId="6EED8701" w14:textId="77777777" w:rsidR="00DC732A" w:rsidRDefault="00DC732A" w:rsidP="00DC732A">
      <w:pPr>
        <w:pStyle w:val="Code1"/>
        <w:rPr>
          <w:rFonts w:ascii="Arial" w:hAnsi="Arial" w:cs="Arial"/>
          <w:b/>
        </w:rPr>
      </w:pPr>
      <w:r>
        <w:rPr>
          <w:rFonts w:ascii="Arial" w:hAnsi="Arial" w:cs="Arial"/>
          <w:b/>
        </w:rPr>
        <w:t xml:space="preserve">        "name" : "Server 2",</w:t>
      </w:r>
    </w:p>
    <w:p w14:paraId="10672661" w14:textId="0EB1F0B4" w:rsidR="00DC732A" w:rsidRPr="00DC732A" w:rsidRDefault="00DC732A" w:rsidP="00DC732A">
      <w:pPr>
        <w:pStyle w:val="Code1"/>
        <w:rPr>
          <w:rFonts w:ascii="Arial" w:hAnsi="Arial" w:cs="Arial"/>
          <w:b/>
        </w:rPr>
      </w:pPr>
      <w:r>
        <w:rPr>
          <w:rFonts w:ascii="Arial" w:hAnsi="Arial" w:cs="Arial"/>
          <w:b/>
        </w:rPr>
        <w:t xml:space="preserve">       </w:t>
      </w:r>
      <w:r w:rsidRPr="00DC732A">
        <w:rPr>
          <w:rFonts w:ascii="Arial" w:hAnsi="Arial" w:cs="Arial"/>
          <w:b/>
        </w:rPr>
        <w:t xml:space="preserve"> "nodestate" : "PoweredOff" ,</w:t>
      </w:r>
    </w:p>
    <w:p w14:paraId="60380338" w14:textId="77777777" w:rsidR="00DC732A" w:rsidRPr="00DC732A" w:rsidRDefault="00DC732A" w:rsidP="00DC732A">
      <w:pPr>
        <w:pStyle w:val="Code1"/>
        <w:rPr>
          <w:rFonts w:ascii="Arial" w:hAnsi="Arial" w:cs="Arial"/>
          <w:b/>
        </w:rPr>
      </w:pPr>
      <w:r w:rsidRPr="00DC732A">
        <w:rPr>
          <w:rFonts w:ascii="Arial" w:hAnsi="Arial" w:cs="Arial"/>
          <w:b/>
        </w:rPr>
        <w:t xml:space="preserve">        "links" : [</w:t>
      </w:r>
    </w:p>
    <w:p w14:paraId="5FE06D15" w14:textId="77777777" w:rsidR="00DC732A" w:rsidRPr="00DC732A" w:rsidRDefault="00DC732A" w:rsidP="00DC732A">
      <w:pPr>
        <w:pStyle w:val="Code1"/>
        <w:rPr>
          <w:rFonts w:ascii="Arial" w:hAnsi="Arial" w:cs="Arial"/>
          <w:b/>
        </w:rPr>
      </w:pPr>
      <w:r w:rsidRPr="00DC732A">
        <w:rPr>
          <w:rFonts w:ascii="Arial" w:hAnsi="Arial" w:cs="Arial"/>
          <w:b/>
        </w:rPr>
        <w:tab/>
        <w:t xml:space="preserve">      {</w:t>
      </w:r>
    </w:p>
    <w:p w14:paraId="3FC5B47E" w14:textId="77777777" w:rsidR="00DC732A" w:rsidRPr="00DC732A" w:rsidRDefault="00DC732A" w:rsidP="00DC732A">
      <w:pPr>
        <w:pStyle w:val="Code1"/>
        <w:rPr>
          <w:rFonts w:ascii="Arial" w:hAnsi="Arial" w:cs="Arial"/>
          <w:b/>
        </w:rPr>
      </w:pPr>
      <w:r w:rsidRPr="00DC732A">
        <w:rPr>
          <w:rFonts w:ascii="Arial" w:hAnsi="Arial" w:cs="Arial"/>
          <w:b/>
        </w:rPr>
        <w:tab/>
        <w:t xml:space="preserve">          "ref" : "self",</w:t>
      </w:r>
    </w:p>
    <w:p w14:paraId="1EAA14E6" w14:textId="77777777" w:rsidR="00DC732A" w:rsidRPr="00DC732A" w:rsidRDefault="00DC732A" w:rsidP="00DC732A">
      <w:pPr>
        <w:pStyle w:val="Code1"/>
        <w:rPr>
          <w:rFonts w:ascii="Arial" w:hAnsi="Arial" w:cs="Arial"/>
          <w:b/>
        </w:rPr>
      </w:pPr>
      <w:r w:rsidRPr="00DC732A">
        <w:rPr>
          <w:rFonts w:ascii="Arial" w:hAnsi="Arial" w:cs="Arial"/>
          <w:b/>
        </w:rPr>
        <w:tab/>
        <w:t xml:space="preserve">            "href" : "https://openstack.example.com/v1/nodes/4d8c3732-a248-40ed-bebc-539a6ffd25c0"</w:t>
      </w:r>
    </w:p>
    <w:p w14:paraId="7DF08E32" w14:textId="77777777" w:rsidR="00DC732A" w:rsidRPr="00DC732A" w:rsidRDefault="00DC732A" w:rsidP="00DC732A">
      <w:pPr>
        <w:pStyle w:val="Code1"/>
        <w:rPr>
          <w:rFonts w:ascii="Arial" w:hAnsi="Arial" w:cs="Arial"/>
          <w:b/>
        </w:rPr>
      </w:pPr>
      <w:r w:rsidRPr="00DC732A">
        <w:rPr>
          <w:rFonts w:ascii="Arial" w:hAnsi="Arial" w:cs="Arial"/>
          <w:b/>
        </w:rPr>
        <w:tab/>
        <w:t xml:space="preserve">      },</w:t>
      </w:r>
    </w:p>
    <w:p w14:paraId="108C21C8"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6AF8B4D2" w14:textId="77777777" w:rsidR="00DC732A" w:rsidRPr="00DC732A" w:rsidRDefault="00DC732A" w:rsidP="00DC732A">
      <w:pPr>
        <w:pStyle w:val="Code1"/>
        <w:rPr>
          <w:rFonts w:ascii="Arial" w:hAnsi="Arial" w:cs="Arial"/>
          <w:b/>
        </w:rPr>
      </w:pPr>
      <w:r w:rsidRPr="00DC732A">
        <w:rPr>
          <w:rFonts w:ascii="Arial" w:hAnsi="Arial" w:cs="Arial"/>
          <w:b/>
        </w:rPr>
        <w:t xml:space="preserve">               "ref" : "bookmark",</w:t>
      </w:r>
    </w:p>
    <w:p w14:paraId="623DBAD9" w14:textId="77777777" w:rsidR="00DC732A" w:rsidRPr="00DC732A" w:rsidRDefault="00DC732A" w:rsidP="00DC732A">
      <w:pPr>
        <w:pStyle w:val="Code1"/>
        <w:rPr>
          <w:rFonts w:ascii="Arial" w:hAnsi="Arial" w:cs="Arial"/>
          <w:b/>
        </w:rPr>
      </w:pPr>
      <w:r w:rsidRPr="00DC732A">
        <w:rPr>
          <w:rFonts w:ascii="Arial" w:hAnsi="Arial" w:cs="Arial"/>
          <w:b/>
        </w:rPr>
        <w:t xml:space="preserve">               "href" : "https://openstack.example.com/nodes/4d8c3732-a248-40ed-bebc-539a6ffd25c0"</w:t>
      </w:r>
    </w:p>
    <w:p w14:paraId="7535F9A9"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32B7B8A3"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4D3322F3"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08A4C72F" w14:textId="77777777" w:rsidR="00DC732A" w:rsidRDefault="00DC732A" w:rsidP="00DC732A">
      <w:pPr>
        <w:pStyle w:val="Code1"/>
        <w:rPr>
          <w:rFonts w:ascii="Arial" w:hAnsi="Arial" w:cs="Arial"/>
          <w:b/>
        </w:rPr>
      </w:pPr>
      <w:r w:rsidRPr="00DC732A">
        <w:rPr>
          <w:rFonts w:ascii="Arial" w:hAnsi="Arial" w:cs="Arial"/>
          <w:b/>
        </w:rPr>
        <w:t xml:space="preserve">  ]</w:t>
      </w:r>
    </w:p>
    <w:p w14:paraId="7B8B543E" w14:textId="347A116B" w:rsidR="006F5511" w:rsidRPr="00A159E0" w:rsidRDefault="006F5511" w:rsidP="00DC732A">
      <w:pPr>
        <w:pStyle w:val="Code1"/>
        <w:rPr>
          <w:rFonts w:ascii="Arial" w:hAnsi="Arial" w:cs="Arial"/>
          <w:b/>
        </w:rPr>
      </w:pPr>
      <w:r w:rsidRPr="00A159E0">
        <w:rPr>
          <w:rFonts w:ascii="Arial" w:hAnsi="Arial" w:cs="Arial"/>
          <w:b/>
        </w:rPr>
        <w:t>}</w:t>
      </w:r>
    </w:p>
    <w:p w14:paraId="2B2BCD14" w14:textId="1FA9CA75" w:rsidR="003523CA" w:rsidRDefault="003523CA">
      <w:r>
        <w:br w:type="page"/>
      </w:r>
    </w:p>
    <w:p w14:paraId="4FC8B49B" w14:textId="77777777" w:rsidR="00AC600C" w:rsidRDefault="00AC600C" w:rsidP="00AC600C"/>
    <w:p w14:paraId="5C9B05A0" w14:textId="1E96EEDA" w:rsidR="00A2385D" w:rsidRPr="00F84DFF" w:rsidRDefault="00A2385D" w:rsidP="00A2385D">
      <w:pPr>
        <w:rPr>
          <w:rFonts w:eastAsia="Microsoft YaHei"/>
          <w:color w:val="000000" w:themeColor="text1"/>
          <w:sz w:val="24"/>
          <w:szCs w:val="24"/>
        </w:rPr>
      </w:pPr>
    </w:p>
    <w:p w14:paraId="1F55D5B9" w14:textId="3AF4DA59" w:rsidR="00893A60" w:rsidRDefault="00893A60" w:rsidP="00A2385D">
      <w:pPr>
        <w:rPr>
          <w:rFonts w:eastAsia="Microsoft YaHei"/>
          <w:color w:val="000000" w:themeColor="text1"/>
          <w:sz w:val="24"/>
          <w:szCs w:val="24"/>
        </w:rPr>
      </w:pPr>
      <w:r>
        <w:rPr>
          <w:rFonts w:eastAsia="Microsoft YaHei"/>
          <w:color w:val="000000" w:themeColor="text1"/>
          <w:sz w:val="24"/>
          <w:szCs w:val="24"/>
        </w:rPr>
        <w:t>Filtering nodes</w:t>
      </w:r>
    </w:p>
    <w:p w14:paraId="4233B9F2" w14:textId="58886335" w:rsidR="00A2385D" w:rsidRPr="00F84DFF" w:rsidRDefault="00893A60" w:rsidP="00A2385D">
      <w:pPr>
        <w:rPr>
          <w:rFonts w:eastAsia="Microsoft YaHei"/>
          <w:color w:val="000000" w:themeColor="text1"/>
          <w:sz w:val="24"/>
          <w:szCs w:val="24"/>
        </w:rPr>
      </w:pPr>
      <w:r>
        <w:rPr>
          <w:rFonts w:eastAsia="Microsoft YaHei"/>
          <w:color w:val="000000" w:themeColor="text1"/>
          <w:sz w:val="24"/>
          <w:szCs w:val="24"/>
        </w:rPr>
        <w:t xml:space="preserve">Filter criterion are provided as part of the HTTP GET URI. The number of search criteria that can be provided is limited to the length of the HTTP GET request. Only exact match filters are supported and filtering can be based on any (non nested) key of </w:t>
      </w:r>
    </w:p>
    <w:tbl>
      <w:tblPr>
        <w:tblStyle w:val="TableGrid"/>
        <w:tblW w:w="0" w:type="auto"/>
        <w:tblLook w:val="04A0" w:firstRow="1" w:lastRow="0" w:firstColumn="1" w:lastColumn="0" w:noHBand="0" w:noVBand="1"/>
      </w:tblPr>
      <w:tblGrid>
        <w:gridCol w:w="1577"/>
        <w:gridCol w:w="4156"/>
        <w:gridCol w:w="3617"/>
      </w:tblGrid>
      <w:tr w:rsidR="00893A60" w:rsidRPr="008A33BD" w14:paraId="3FEBFFC4" w14:textId="77777777" w:rsidTr="00893A60">
        <w:tc>
          <w:tcPr>
            <w:tcW w:w="1587" w:type="dxa"/>
          </w:tcPr>
          <w:p w14:paraId="55714531" w14:textId="77777777" w:rsidR="00893A60" w:rsidRPr="007D6532" w:rsidRDefault="00893A60" w:rsidP="001E527C">
            <w:pPr>
              <w:rPr>
                <w:color w:val="4472C4" w:themeColor="accent5"/>
              </w:rPr>
            </w:pPr>
            <w:r w:rsidRPr="007D6532">
              <w:rPr>
                <w:color w:val="4472C4" w:themeColor="accent5"/>
              </w:rPr>
              <w:t>URI</w:t>
            </w:r>
          </w:p>
        </w:tc>
        <w:tc>
          <w:tcPr>
            <w:tcW w:w="4030" w:type="dxa"/>
          </w:tcPr>
          <w:p w14:paraId="75783F31" w14:textId="295E5CE2" w:rsidR="00893A60" w:rsidRPr="007D6532" w:rsidRDefault="00893A60" w:rsidP="00893A60">
            <w:pPr>
              <w:rPr>
                <w:color w:val="4472C4" w:themeColor="accent5"/>
              </w:rPr>
            </w:pPr>
            <w:r w:rsidRPr="007D6532">
              <w:rPr>
                <w:color w:val="4472C4" w:themeColor="accent5"/>
              </w:rPr>
              <w:t>/v1/nodes?</w:t>
            </w:r>
            <w:r>
              <w:rPr>
                <w:color w:val="4472C4" w:themeColor="accent5"/>
              </w:rPr>
              <w:t>name1=value1&amp;name2=value2</w:t>
            </w:r>
          </w:p>
        </w:tc>
        <w:tc>
          <w:tcPr>
            <w:tcW w:w="3648" w:type="dxa"/>
          </w:tcPr>
          <w:p w14:paraId="211D2533" w14:textId="77777777" w:rsidR="00893A60" w:rsidRPr="007D6532" w:rsidRDefault="00893A60" w:rsidP="001E527C">
            <w:pPr>
              <w:rPr>
                <w:color w:val="000000" w:themeColor="text1"/>
              </w:rPr>
            </w:pPr>
          </w:p>
        </w:tc>
      </w:tr>
      <w:tr w:rsidR="00893A60" w:rsidRPr="008A33BD" w14:paraId="6A87CE47" w14:textId="77777777" w:rsidTr="00893A60">
        <w:tc>
          <w:tcPr>
            <w:tcW w:w="1587" w:type="dxa"/>
          </w:tcPr>
          <w:p w14:paraId="5BBFD0E0" w14:textId="77777777" w:rsidR="00893A60" w:rsidRPr="007D6532" w:rsidRDefault="00893A60" w:rsidP="001E527C">
            <w:pPr>
              <w:rPr>
                <w:color w:val="000000" w:themeColor="text1"/>
              </w:rPr>
            </w:pPr>
          </w:p>
        </w:tc>
        <w:tc>
          <w:tcPr>
            <w:tcW w:w="4030" w:type="dxa"/>
          </w:tcPr>
          <w:p w14:paraId="68BD16EF" w14:textId="77777777" w:rsidR="00893A60" w:rsidRPr="007D6532" w:rsidRDefault="00893A60" w:rsidP="001E527C">
            <w:pPr>
              <w:rPr>
                <w:color w:val="000000" w:themeColor="text1"/>
              </w:rPr>
            </w:pPr>
          </w:p>
        </w:tc>
        <w:tc>
          <w:tcPr>
            <w:tcW w:w="3648" w:type="dxa"/>
          </w:tcPr>
          <w:p w14:paraId="3925CECD" w14:textId="77777777" w:rsidR="00893A60" w:rsidRPr="007D6532" w:rsidRDefault="00893A60" w:rsidP="001E527C">
            <w:pPr>
              <w:rPr>
                <w:color w:val="000000" w:themeColor="text1"/>
              </w:rPr>
            </w:pPr>
          </w:p>
        </w:tc>
      </w:tr>
      <w:tr w:rsidR="00893A60" w:rsidRPr="008A33BD" w14:paraId="1BA2914A" w14:textId="77777777" w:rsidTr="00893A60">
        <w:tc>
          <w:tcPr>
            <w:tcW w:w="1587" w:type="dxa"/>
          </w:tcPr>
          <w:p w14:paraId="77015E1E" w14:textId="48C0550F" w:rsidR="00893A60" w:rsidRPr="007D6532" w:rsidRDefault="00893A60" w:rsidP="00893A60">
            <w:pPr>
              <w:rPr>
                <w:rFonts w:ascii="Microsoft YaHei" w:eastAsia="Microsoft YaHei" w:hAnsi="Microsoft YaHei"/>
                <w:color w:val="000000" w:themeColor="text1"/>
                <w:sz w:val="20"/>
                <w:szCs w:val="20"/>
              </w:rPr>
            </w:pPr>
            <w:r>
              <w:rPr>
                <w:rFonts w:ascii="Microsoft YaHei" w:eastAsia="Microsoft YaHei" w:hAnsi="Microsoft YaHei"/>
                <w:color w:val="000000" w:themeColor="text1"/>
                <w:sz w:val="20"/>
                <w:szCs w:val="20"/>
              </w:rPr>
              <w:t>Example</w:t>
            </w:r>
          </w:p>
        </w:tc>
        <w:tc>
          <w:tcPr>
            <w:tcW w:w="4030" w:type="dxa"/>
          </w:tcPr>
          <w:p w14:paraId="0A84AD6C" w14:textId="5DB780A2" w:rsidR="00893A60" w:rsidRPr="00893A60" w:rsidRDefault="00893A60" w:rsidP="00893A60">
            <w:pPr>
              <w:rPr>
                <w:rFonts w:ascii="Microsoft YaHei" w:eastAsia="Microsoft YaHei" w:hAnsi="Microsoft YaHei"/>
                <w:b/>
                <w:color w:val="000000" w:themeColor="text1"/>
                <w:sz w:val="20"/>
                <w:szCs w:val="20"/>
              </w:rPr>
            </w:pPr>
            <w:r w:rsidRPr="007D6532">
              <w:rPr>
                <w:color w:val="4472C4" w:themeColor="accent5"/>
              </w:rPr>
              <w:t>/v1/nodes?</w:t>
            </w:r>
            <w:r>
              <w:rPr>
                <w:color w:val="4472C4" w:themeColor="accent5"/>
              </w:rPr>
              <w:t>ram=10</w:t>
            </w:r>
          </w:p>
        </w:tc>
        <w:tc>
          <w:tcPr>
            <w:tcW w:w="3648" w:type="dxa"/>
          </w:tcPr>
          <w:p w14:paraId="1EFDB9EA" w14:textId="2FE6AAE4" w:rsidR="00893A60" w:rsidRPr="007D6532" w:rsidRDefault="00893A60" w:rsidP="00893A60">
            <w:pPr>
              <w:rPr>
                <w:rFonts w:ascii="Microsoft YaHei" w:eastAsia="Microsoft YaHei" w:hAnsi="Microsoft YaHei"/>
                <w:color w:val="000000" w:themeColor="text1"/>
                <w:sz w:val="20"/>
                <w:szCs w:val="20"/>
              </w:rPr>
            </w:pPr>
            <w:r>
              <w:rPr>
                <w:rFonts w:ascii="Microsoft YaHei" w:eastAsia="Microsoft YaHei" w:hAnsi="Microsoft YaHei"/>
                <w:color w:val="000000" w:themeColor="text1"/>
                <w:sz w:val="20"/>
                <w:szCs w:val="20"/>
              </w:rPr>
              <w:t>Filter in hosts that have 10GB RAM only.</w:t>
            </w:r>
          </w:p>
        </w:tc>
      </w:tr>
      <w:tr w:rsidR="00893A60" w:rsidRPr="008A33BD" w14:paraId="7A2DE121" w14:textId="77777777" w:rsidTr="00893A60">
        <w:tc>
          <w:tcPr>
            <w:tcW w:w="1587" w:type="dxa"/>
          </w:tcPr>
          <w:p w14:paraId="46AC976E" w14:textId="15B480DD" w:rsidR="00893A60" w:rsidRPr="007D6532" w:rsidRDefault="00893A60" w:rsidP="00893A60">
            <w:pPr>
              <w:rPr>
                <w:rFonts w:ascii="Microsoft YaHei" w:eastAsia="Microsoft YaHei" w:hAnsi="Microsoft YaHei"/>
                <w:color w:val="000000" w:themeColor="text1"/>
                <w:sz w:val="20"/>
                <w:szCs w:val="20"/>
              </w:rPr>
            </w:pPr>
          </w:p>
        </w:tc>
        <w:tc>
          <w:tcPr>
            <w:tcW w:w="4030" w:type="dxa"/>
          </w:tcPr>
          <w:p w14:paraId="663A1EBE" w14:textId="3652167D" w:rsidR="00893A60" w:rsidRPr="007D6532" w:rsidRDefault="00AB07E3" w:rsidP="00893A60">
            <w:pPr>
              <w:rPr>
                <w:rFonts w:ascii="Microsoft YaHei" w:eastAsia="Microsoft YaHei" w:hAnsi="Microsoft YaHei"/>
                <w:color w:val="000000" w:themeColor="text1"/>
                <w:sz w:val="20"/>
                <w:szCs w:val="20"/>
              </w:rPr>
            </w:pPr>
            <w:r>
              <w:rPr>
                <w:color w:val="4472C4" w:themeColor="accent5"/>
              </w:rPr>
              <w:t>/v1/nodes?ram=10&amp;nodestate=PoweredOn</w:t>
            </w:r>
          </w:p>
        </w:tc>
        <w:tc>
          <w:tcPr>
            <w:tcW w:w="3648" w:type="dxa"/>
          </w:tcPr>
          <w:p w14:paraId="5EBA394F" w14:textId="2EB5EF0F" w:rsidR="00893A60" w:rsidRPr="007D6532" w:rsidRDefault="00893A60" w:rsidP="00893A60">
            <w:pPr>
              <w:rPr>
                <w:rFonts w:ascii="Microsoft YaHei" w:eastAsia="Microsoft YaHei" w:hAnsi="Microsoft YaHei"/>
                <w:color w:val="000000" w:themeColor="text1"/>
                <w:sz w:val="20"/>
                <w:szCs w:val="20"/>
              </w:rPr>
            </w:pPr>
            <w:r>
              <w:rPr>
                <w:rFonts w:ascii="Microsoft YaHei" w:eastAsia="Microsoft YaHei" w:hAnsi="Microsoft YaHei"/>
                <w:color w:val="000000" w:themeColor="text1"/>
                <w:sz w:val="20"/>
                <w:szCs w:val="20"/>
              </w:rPr>
              <w:t>Filter in hosts that ha</w:t>
            </w:r>
            <w:r w:rsidR="00AB07E3">
              <w:rPr>
                <w:rFonts w:ascii="Microsoft YaHei" w:eastAsia="Microsoft YaHei" w:hAnsi="Microsoft YaHei"/>
                <w:color w:val="000000" w:themeColor="text1"/>
                <w:sz w:val="20"/>
                <w:szCs w:val="20"/>
              </w:rPr>
              <w:t>ve 10GB Ram and whose nodestate is ‘PoweredON</w:t>
            </w:r>
            <w:r>
              <w:rPr>
                <w:rFonts w:ascii="Microsoft YaHei" w:eastAsia="Microsoft YaHei" w:hAnsi="Microsoft YaHei"/>
                <w:color w:val="000000" w:themeColor="text1"/>
                <w:sz w:val="20"/>
                <w:szCs w:val="20"/>
              </w:rPr>
              <w:t>’</w:t>
            </w:r>
          </w:p>
        </w:tc>
      </w:tr>
      <w:tr w:rsidR="00893A60" w:rsidRPr="008A33BD" w14:paraId="2AD5F2CF" w14:textId="77777777" w:rsidTr="00893A60">
        <w:tc>
          <w:tcPr>
            <w:tcW w:w="1587" w:type="dxa"/>
          </w:tcPr>
          <w:p w14:paraId="4D22B256" w14:textId="77777777" w:rsidR="00893A60" w:rsidRPr="008A33BD" w:rsidRDefault="00893A60" w:rsidP="00893A60">
            <w:pPr>
              <w:rPr>
                <w:color w:val="FF0000"/>
              </w:rPr>
            </w:pPr>
          </w:p>
        </w:tc>
        <w:tc>
          <w:tcPr>
            <w:tcW w:w="4030" w:type="dxa"/>
          </w:tcPr>
          <w:p w14:paraId="4720771E" w14:textId="77777777" w:rsidR="00893A60" w:rsidRPr="008A33BD" w:rsidRDefault="00893A60" w:rsidP="00893A60">
            <w:pPr>
              <w:rPr>
                <w:color w:val="FF0000"/>
              </w:rPr>
            </w:pPr>
          </w:p>
        </w:tc>
        <w:tc>
          <w:tcPr>
            <w:tcW w:w="3648" w:type="dxa"/>
          </w:tcPr>
          <w:p w14:paraId="438686A0" w14:textId="77777777" w:rsidR="00893A60" w:rsidRPr="008A33BD" w:rsidRDefault="00893A60" w:rsidP="00893A60">
            <w:pPr>
              <w:rPr>
                <w:color w:val="FF0000"/>
              </w:rPr>
            </w:pPr>
          </w:p>
        </w:tc>
      </w:tr>
    </w:tbl>
    <w:p w14:paraId="0E408781" w14:textId="77777777" w:rsidR="00A2385D" w:rsidRDefault="00A2385D" w:rsidP="00AC600C"/>
    <w:p w14:paraId="505C8B99" w14:textId="20C8E756" w:rsidR="0094059F" w:rsidRPr="00CC43F4" w:rsidRDefault="00912379" w:rsidP="0094059F">
      <w:pPr>
        <w:pStyle w:val="Code1"/>
        <w:rPr>
          <w:b/>
          <w:color w:val="1F4E79" w:themeColor="accent1" w:themeShade="80"/>
          <w:sz w:val="24"/>
          <w:szCs w:val="24"/>
        </w:rPr>
      </w:pPr>
      <w:r w:rsidRPr="00CC43F4">
        <w:rPr>
          <w:b/>
          <w:color w:val="1F4E79" w:themeColor="accent1" w:themeShade="80"/>
          <w:sz w:val="24"/>
          <w:szCs w:val="24"/>
        </w:rPr>
        <w:t>GET /</w:t>
      </w:r>
      <w:r w:rsidR="0094059F" w:rsidRPr="00CC43F4">
        <w:rPr>
          <w:b/>
          <w:color w:val="1F4E79" w:themeColor="accent1" w:themeShade="80"/>
          <w:sz w:val="24"/>
          <w:szCs w:val="24"/>
        </w:rPr>
        <w:t>nodes?</w:t>
      </w:r>
      <w:r w:rsidR="005560E3">
        <w:rPr>
          <w:b/>
          <w:color w:val="1F4E79" w:themeColor="accent1" w:themeShade="80"/>
          <w:sz w:val="24"/>
          <w:szCs w:val="24"/>
        </w:rPr>
        <w:t>nodestate</w:t>
      </w:r>
      <w:r w:rsidR="007248B8" w:rsidRPr="00CC43F4">
        <w:rPr>
          <w:b/>
          <w:color w:val="1F4E79" w:themeColor="accent1" w:themeShade="80"/>
          <w:sz w:val="24"/>
          <w:szCs w:val="24"/>
        </w:rPr>
        <w:t>=</w:t>
      </w:r>
      <w:r w:rsidR="00DC732A">
        <w:rPr>
          <w:b/>
          <w:sz w:val="24"/>
          <w:szCs w:val="24"/>
        </w:rPr>
        <w:t>PoweredOn</w:t>
      </w:r>
    </w:p>
    <w:p w14:paraId="2F2862E1" w14:textId="77777777" w:rsidR="0094059F" w:rsidRPr="008A33BD" w:rsidRDefault="0094059F" w:rsidP="0094059F">
      <w:pPr>
        <w:pStyle w:val="Code1"/>
        <w:rPr>
          <w:color w:val="FF0000"/>
        </w:rPr>
      </w:pPr>
    </w:p>
    <w:p w14:paraId="29E414B2" w14:textId="77777777" w:rsidR="005C565E" w:rsidRDefault="005C565E" w:rsidP="005C565E">
      <w:pPr>
        <w:pStyle w:val="Heading4"/>
      </w:pPr>
      <w:r>
        <w:t xml:space="preserve">Response </w:t>
      </w:r>
    </w:p>
    <w:p w14:paraId="0D2A4EFA" w14:textId="77777777" w:rsidR="0094059F" w:rsidRPr="007D6532" w:rsidRDefault="0094059F" w:rsidP="0094059F">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731A375A"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t>"nodes": [{</w:t>
      </w:r>
    </w:p>
    <w:p w14:paraId="4FCA6FE1"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"id": "eeeecccc-dddd-ffff-aaaa-uuuukkkk",</w:t>
      </w:r>
    </w:p>
    <w:p w14:paraId="2432F211" w14:textId="7A793914"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w:t>
      </w:r>
      <w:r w:rsidR="00AB07E3">
        <w:rPr>
          <w:rFonts w:ascii="Arial" w:hAnsi="Arial" w:cs="Arial"/>
          <w:b/>
          <w:color w:val="1F4E79" w:themeColor="accent1" w:themeShade="80"/>
        </w:rPr>
        <w:t>nodestate</w:t>
      </w:r>
      <w:r w:rsidRPr="00A159E0">
        <w:rPr>
          <w:rFonts w:ascii="Arial" w:hAnsi="Arial" w:cs="Arial"/>
          <w:b/>
          <w:color w:val="1F4E79" w:themeColor="accent1" w:themeShade="80"/>
        </w:rPr>
        <w:t>": "</w:t>
      </w:r>
      <w:r w:rsidR="00AB07E3">
        <w:rPr>
          <w:rFonts w:ascii="Arial" w:hAnsi="Arial" w:cs="Arial"/>
          <w:b/>
          <w:color w:val="1F4E79" w:themeColor="accent1" w:themeShade="80"/>
        </w:rPr>
        <w:t>Powered</w:t>
      </w:r>
      <w:r w:rsidR="00DC732A">
        <w:rPr>
          <w:rFonts w:ascii="Arial" w:hAnsi="Arial" w:cs="Arial"/>
          <w:b/>
          <w:color w:val="1F4E79" w:themeColor="accent1" w:themeShade="80"/>
        </w:rPr>
        <w:t>On</w:t>
      </w:r>
      <w:r w:rsidRPr="00A159E0">
        <w:rPr>
          <w:rFonts w:ascii="Arial" w:hAnsi="Arial" w:cs="Arial"/>
          <w:b/>
          <w:color w:val="1F4E79" w:themeColor="accent1" w:themeShade="80"/>
        </w:rPr>
        <w:t>",</w:t>
      </w:r>
    </w:p>
    <w:p w14:paraId="517D3C28"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"Links": [{</w:t>
      </w:r>
    </w:p>
    <w:p w14:paraId="4C79BD65"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"rel": "self",</w:t>
      </w:r>
    </w:p>
    <w:p w14:paraId="7563B6FC" w14:textId="6347A313"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"href": "https://openstack.example.com/v1</w:t>
      </w:r>
      <w:r w:rsidR="00704C88">
        <w:rPr>
          <w:rFonts w:ascii="Arial" w:hAnsi="Arial" w:cs="Arial"/>
          <w:b/>
          <w:color w:val="1F4E79" w:themeColor="accent1" w:themeShade="80"/>
        </w:rPr>
        <w:t>/</w:t>
      </w:r>
      <w:r w:rsidRPr="00A159E0">
        <w:rPr>
          <w:rFonts w:ascii="Arial" w:hAnsi="Arial" w:cs="Arial"/>
          <w:b/>
          <w:color w:val="1F4E79" w:themeColor="accent1" w:themeShade="80"/>
        </w:rPr>
        <w:t>nodes/eeeecccc-dddd-ffff-aaaa-uuuukkkk"</w:t>
      </w:r>
    </w:p>
    <w:p w14:paraId="0D6FE5F3"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 {</w:t>
      </w:r>
    </w:p>
    <w:p w14:paraId="18D54D42" w14:textId="4E480D1B"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"href": "https://openstack.example.com/v</w:t>
      </w:r>
      <w:r w:rsidR="00704C88">
        <w:rPr>
          <w:rFonts w:ascii="Arial" w:hAnsi="Arial" w:cs="Arial"/>
          <w:b/>
          <w:color w:val="1F4E79" w:themeColor="accent1" w:themeShade="80"/>
        </w:rPr>
        <w:t>1/</w:t>
      </w:r>
      <w:r w:rsidRPr="00A159E0">
        <w:rPr>
          <w:rFonts w:ascii="Arial" w:hAnsi="Arial" w:cs="Arial"/>
          <w:b/>
          <w:color w:val="1F4E79" w:themeColor="accent1" w:themeShade="80"/>
        </w:rPr>
        <w:t>nodes/eeeecccc-dddd-ffff-aaaa-uuuukkkk",</w:t>
      </w:r>
    </w:p>
    <w:p w14:paraId="4A01965F"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"rel": "bookmark"</w:t>
      </w:r>
    </w:p>
    <w:p w14:paraId="39F29999"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w:t>
      </w:r>
    </w:p>
    <w:p w14:paraId="2AFB4951"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"name": "Server 1"</w:t>
      </w:r>
    </w:p>
    <w:p w14:paraId="60DC5F8D"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t>}]</w:t>
      </w:r>
    </w:p>
    <w:p w14:paraId="53E5BA49" w14:textId="014A8602" w:rsidR="0094059F" w:rsidRPr="007D6532" w:rsidRDefault="0094059F" w:rsidP="007E3FD6">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691B1E0B" w14:textId="1967FFED" w:rsidR="007D000C" w:rsidRDefault="007D000C">
      <w:r>
        <w:br w:type="page"/>
      </w:r>
    </w:p>
    <w:p w14:paraId="45D1F10D" w14:textId="77777777" w:rsidR="0094059F" w:rsidRDefault="0094059F" w:rsidP="00AC600C"/>
    <w:p w14:paraId="5BC32CE6" w14:textId="4442D346" w:rsidR="00401633" w:rsidRPr="00A159E0" w:rsidRDefault="009F34F4" w:rsidP="007D6532">
      <w:pPr>
        <w:pStyle w:val="Heading4"/>
        <w:rPr>
          <w:rFonts w:ascii="Microsoft YaHei" w:eastAsia="Microsoft YaHei" w:hAnsi="Microsoft YaHei"/>
          <w:color w:val="000000" w:themeColor="text1"/>
          <w:sz w:val="24"/>
          <w:szCs w:val="24"/>
        </w:rPr>
      </w:pPr>
      <w:r w:rsidRPr="007D6532">
        <w:rPr>
          <w:b/>
          <w:i w:val="0"/>
          <w:iCs w:val="0"/>
          <w:sz w:val="32"/>
          <w:szCs w:val="32"/>
        </w:rPr>
        <w:t>POST</w:t>
      </w:r>
      <w:r w:rsidR="007E4E9E" w:rsidRPr="007D6532">
        <w:rPr>
          <w:b/>
          <w:i w:val="0"/>
          <w:iCs w:val="0"/>
          <w:sz w:val="32"/>
          <w:szCs w:val="32"/>
        </w:rPr>
        <w:t xml:space="preserve"> </w:t>
      </w:r>
      <w:r w:rsidR="000F0604" w:rsidRPr="007D6532">
        <w:rPr>
          <w:b/>
          <w:i w:val="0"/>
          <w:iCs w:val="0"/>
          <w:sz w:val="32"/>
          <w:szCs w:val="32"/>
        </w:rPr>
        <w:t xml:space="preserve"> </w:t>
      </w:r>
      <w:r w:rsidR="007E4E9E">
        <w:br/>
      </w:r>
      <w:r w:rsidR="005978B2" w:rsidRPr="007D6532">
        <w:rPr>
          <w:rFonts w:ascii="Microsoft YaHei" w:eastAsia="Microsoft YaHei" w:hAnsi="Microsoft YaHei"/>
          <w:i w:val="0"/>
          <w:color w:val="000000" w:themeColor="text1"/>
          <w:sz w:val="24"/>
          <w:szCs w:val="24"/>
        </w:rPr>
        <w:t>Create a new composed node with</w:t>
      </w:r>
      <w:r w:rsidR="001A117D" w:rsidRPr="007D6532">
        <w:rPr>
          <w:rFonts w:ascii="Microsoft YaHei" w:eastAsia="Microsoft YaHei" w:hAnsi="Microsoft YaHei"/>
          <w:i w:val="0"/>
          <w:color w:val="000000" w:themeColor="text1"/>
          <w:sz w:val="24"/>
          <w:szCs w:val="24"/>
        </w:rPr>
        <w:t xml:space="preserve"> specific </w:t>
      </w:r>
      <w:commentRangeStart w:id="211"/>
      <w:r w:rsidR="001A117D" w:rsidRPr="007D6532">
        <w:rPr>
          <w:rFonts w:ascii="Microsoft YaHei" w:eastAsia="Microsoft YaHei" w:hAnsi="Microsoft YaHei"/>
          <w:i w:val="0"/>
          <w:color w:val="000000" w:themeColor="text1"/>
          <w:sz w:val="24"/>
          <w:szCs w:val="24"/>
        </w:rPr>
        <w:t>resource</w:t>
      </w:r>
      <w:commentRangeEnd w:id="211"/>
      <w:r w:rsidR="006E4D75" w:rsidRPr="00A159E0">
        <w:rPr>
          <w:rStyle w:val="CommentReference"/>
          <w:rFonts w:ascii="Microsoft YaHei" w:eastAsia="Microsoft YaHei" w:hAnsi="Microsoft YaHei" w:cstheme="minorBidi"/>
          <w:i w:val="0"/>
          <w:iCs w:val="0"/>
          <w:color w:val="auto"/>
          <w:sz w:val="24"/>
          <w:szCs w:val="24"/>
        </w:rPr>
        <w:commentReference w:id="211"/>
      </w:r>
      <w:r w:rsidR="001A117D" w:rsidRPr="007D6532">
        <w:rPr>
          <w:rFonts w:ascii="Microsoft YaHei" w:eastAsia="Microsoft YaHei" w:hAnsi="Microsoft YaHei"/>
          <w:i w:val="0"/>
          <w:color w:val="000000" w:themeColor="text1"/>
          <w:sz w:val="24"/>
          <w:szCs w:val="24"/>
        </w:rPr>
        <w:t xml:space="preserve"> or empty request.</w:t>
      </w:r>
    </w:p>
    <w:p w14:paraId="7DCAE961" w14:textId="6C3B6EDA" w:rsidR="00912379" w:rsidRPr="00A159E0" w:rsidRDefault="00912379" w:rsidP="00912379">
      <w:pPr>
        <w:rPr>
          <w:rFonts w:ascii="Microsoft YaHei" w:eastAsia="Microsoft YaHei" w:hAnsi="Microsoft YaHei" w:cs="Helvetica"/>
          <w:color w:val="3E4349"/>
          <w:sz w:val="24"/>
          <w:szCs w:val="24"/>
        </w:rPr>
      </w:pPr>
      <w:r w:rsidRPr="00A159E0">
        <w:rPr>
          <w:rFonts w:ascii="Microsoft YaHei" w:eastAsia="Microsoft YaHei" w:hAnsi="Microsoft YaHei" w:cs="Helvetica"/>
          <w:color w:val="3E4349"/>
          <w:sz w:val="24"/>
          <w:szCs w:val="24"/>
        </w:rPr>
        <w:t>When you create a server, the response shows only the server ID, i</w:t>
      </w:r>
      <w:r w:rsidR="007D000C" w:rsidRPr="00A159E0">
        <w:rPr>
          <w:rFonts w:ascii="Microsoft YaHei" w:eastAsia="Microsoft YaHei" w:hAnsi="Microsoft YaHei" w:cs="Helvetica"/>
          <w:color w:val="3E4349"/>
          <w:sz w:val="24"/>
          <w:szCs w:val="24"/>
        </w:rPr>
        <w:t>ts links.</w:t>
      </w:r>
      <w:r w:rsidRPr="00A159E0">
        <w:rPr>
          <w:rFonts w:ascii="Microsoft YaHei" w:eastAsia="Microsoft YaHei" w:hAnsi="Microsoft YaHei" w:cs="Helvetica"/>
          <w:color w:val="3E4349"/>
          <w:sz w:val="24"/>
          <w:szCs w:val="24"/>
        </w:rPr>
        <w:t xml:space="preserve"> You can get additional attributes through subsequent </w:t>
      </w:r>
      <w:r w:rsidRPr="00A159E0">
        <w:rPr>
          <w:rStyle w:val="pre"/>
          <w:rFonts w:ascii="Microsoft YaHei" w:eastAsia="Microsoft YaHei" w:hAnsi="Microsoft YaHei" w:cs="Courier New"/>
          <w:color w:val="222222"/>
          <w:sz w:val="24"/>
          <w:szCs w:val="24"/>
          <w:shd w:val="clear" w:color="auto" w:fill="ECF0F3"/>
        </w:rPr>
        <w:t>GET</w:t>
      </w:r>
      <w:r w:rsidRPr="00A159E0">
        <w:rPr>
          <w:rFonts w:ascii="Microsoft YaHei" w:eastAsia="Microsoft YaHei" w:hAnsi="Microsoft YaHei" w:cs="Helvetica"/>
          <w:color w:val="3E4349"/>
          <w:sz w:val="24"/>
          <w:szCs w:val="24"/>
        </w:rPr>
        <w:t xml:space="preserve"> requests on the server</w:t>
      </w:r>
      <w:r w:rsidR="007D000C" w:rsidRPr="00A159E0">
        <w:rPr>
          <w:rFonts w:ascii="Microsoft YaHei" w:eastAsia="Microsoft YaHei" w:hAnsi="Microsoft YaHei" w:cs="Helvetica"/>
          <w:color w:val="3E4349"/>
          <w:sz w:val="24"/>
          <w:szCs w:val="24"/>
        </w:rPr>
        <w:t>’s id.</w:t>
      </w:r>
    </w:p>
    <w:p w14:paraId="5ABF01FD" w14:textId="77777777" w:rsidR="000B285E" w:rsidRPr="000B285E" w:rsidRDefault="000B285E" w:rsidP="000B285E">
      <w:pPr>
        <w:shd w:val="clear" w:color="auto" w:fill="FFFFFF"/>
        <w:spacing w:after="150" w:line="360" w:lineRule="atLeast"/>
        <w:rPr>
          <w:rFonts w:ascii="Helvetica" w:eastAsia="Times New Roman" w:hAnsi="Helvetica" w:cs="Helvetica"/>
          <w:color w:val="3E4349"/>
          <w:sz w:val="19"/>
          <w:szCs w:val="19"/>
          <w:lang w:eastAsia="zh-CN"/>
        </w:rPr>
      </w:pPr>
      <w:r w:rsidRPr="000B285E">
        <w:rPr>
          <w:rFonts w:ascii="Helvetica" w:eastAsia="Times New Roman" w:hAnsi="Helvetica" w:cs="Helvetica"/>
          <w:color w:val="3E4349"/>
          <w:sz w:val="19"/>
          <w:szCs w:val="19"/>
          <w:lang w:eastAsia="zh-CN"/>
        </w:rPr>
        <w:t>Normal response codes: 200</w:t>
      </w:r>
    </w:p>
    <w:p w14:paraId="6CBC1B5A" w14:textId="06D2C57F" w:rsidR="000B285E" w:rsidRPr="000B285E" w:rsidRDefault="000B285E" w:rsidP="000B285E">
      <w:pPr>
        <w:shd w:val="clear" w:color="auto" w:fill="FFFFFF"/>
        <w:spacing w:after="150" w:line="360" w:lineRule="atLeast"/>
        <w:rPr>
          <w:rFonts w:ascii="Helvetica" w:eastAsia="Times New Roman" w:hAnsi="Helvetica" w:cs="Helvetica"/>
          <w:color w:val="3E4349"/>
          <w:sz w:val="19"/>
          <w:szCs w:val="19"/>
          <w:lang w:eastAsia="zh-CN"/>
        </w:rPr>
      </w:pPr>
      <w:r w:rsidRPr="000B285E">
        <w:rPr>
          <w:rFonts w:ascii="Helvetica" w:eastAsia="Times New Roman" w:hAnsi="Helvetica" w:cs="Helvetica"/>
          <w:color w:val="3E4349"/>
          <w:sz w:val="19"/>
          <w:szCs w:val="19"/>
          <w:lang w:eastAsia="zh-CN"/>
        </w:rPr>
        <w:t xml:space="preserve">Error response codes: </w:t>
      </w:r>
      <w:r w:rsidR="00767CF6">
        <w:rPr>
          <w:rFonts w:ascii="Helvetica" w:eastAsia="Times New Roman" w:hAnsi="Helvetica" w:cs="Helvetica"/>
          <w:color w:val="3E4349"/>
          <w:sz w:val="19"/>
          <w:szCs w:val="19"/>
          <w:lang w:eastAsia="zh-CN"/>
        </w:rPr>
        <w:t>4</w:t>
      </w:r>
      <w:r w:rsidRPr="000B285E">
        <w:rPr>
          <w:rFonts w:ascii="Helvetica" w:eastAsia="Times New Roman" w:hAnsi="Helvetica" w:cs="Helvetica"/>
          <w:color w:val="3E4349"/>
          <w:sz w:val="19"/>
          <w:szCs w:val="19"/>
          <w:lang w:eastAsia="zh-CN"/>
        </w:rPr>
        <w:t>01, 403, 404</w:t>
      </w:r>
    </w:p>
    <w:p w14:paraId="478B89BC" w14:textId="77777777" w:rsidR="000B285E" w:rsidRPr="002447B0" w:rsidRDefault="000B285E" w:rsidP="00912379">
      <w:pPr>
        <w:rPr>
          <w:rFonts w:asciiTheme="majorHAnsi" w:hAnsiTheme="majorHAnsi"/>
          <w:sz w:val="24"/>
          <w:szCs w:val="24"/>
        </w:rPr>
      </w:pPr>
    </w:p>
    <w:p w14:paraId="2F1764B0" w14:textId="1BE312F1" w:rsidR="009F34F4" w:rsidRPr="007D6532" w:rsidRDefault="005978B2" w:rsidP="007D6532">
      <w:pPr>
        <w:pStyle w:val="Heading4"/>
      </w:pPr>
      <w:r w:rsidRPr="007D6532">
        <w:rPr>
          <w:i w:val="0"/>
          <w:color w:val="000000" w:themeColor="text1"/>
        </w:rPr>
        <w:t xml:space="preserve"> </w:t>
      </w:r>
    </w:p>
    <w:p w14:paraId="1C93B181" w14:textId="5BAC5878" w:rsidR="00AB6052" w:rsidRPr="007D6532" w:rsidRDefault="00AB6052" w:rsidP="00AB6052">
      <w:pPr>
        <w:pStyle w:val="Code1"/>
        <w:rPr>
          <w:b/>
          <w:color w:val="1F4E79" w:themeColor="accent1" w:themeShade="80"/>
        </w:rPr>
      </w:pPr>
      <w:r w:rsidRPr="007D6532">
        <w:rPr>
          <w:b/>
          <w:color w:val="1F4E79" w:themeColor="accent1" w:themeShade="80"/>
        </w:rPr>
        <w:t xml:space="preserve">POST </w:t>
      </w:r>
      <w:r w:rsidR="00912379">
        <w:rPr>
          <w:b/>
          <w:color w:val="1F4E79" w:themeColor="accent1" w:themeShade="80"/>
        </w:rPr>
        <w:t>/</w:t>
      </w:r>
      <w:r w:rsidRPr="007D6532">
        <w:rPr>
          <w:b/>
          <w:color w:val="1F4E79" w:themeColor="accent1" w:themeShade="80"/>
        </w:rPr>
        <w:t>nodes</w:t>
      </w:r>
    </w:p>
    <w:p w14:paraId="6D60A419" w14:textId="77777777" w:rsidR="00AB6052" w:rsidRPr="007D6532" w:rsidRDefault="00AB6052" w:rsidP="00AB6052">
      <w:pPr>
        <w:pStyle w:val="Code1"/>
        <w:rPr>
          <w:color w:val="1F4E79" w:themeColor="accent1" w:themeShade="80"/>
        </w:rPr>
      </w:pPr>
      <w:r w:rsidRPr="007D6532">
        <w:rPr>
          <w:color w:val="1F4E79" w:themeColor="accent1" w:themeShade="80"/>
        </w:rPr>
        <w:t>Content-Type: application/json</w:t>
      </w:r>
    </w:p>
    <w:p w14:paraId="0006710F" w14:textId="4CE07B19" w:rsidR="00AB6052" w:rsidRPr="007D6532" w:rsidRDefault="00912379" w:rsidP="00AB6052">
      <w:pPr>
        <w:pStyle w:val="Code1"/>
        <w:rPr>
          <w:color w:val="1F4E79" w:themeColor="accent1" w:themeShade="80"/>
        </w:rPr>
      </w:pPr>
      <w:r>
        <w:rPr>
          <w:color w:val="1F4E79" w:themeColor="accent1" w:themeShade="80"/>
        </w:rPr>
        <w:t>{</w:t>
      </w:r>
    </w:p>
    <w:p w14:paraId="122BEC39" w14:textId="77777777" w:rsidR="00AB6052" w:rsidRPr="007D6532" w:rsidRDefault="00AB6052" w:rsidP="00AB6052">
      <w:pPr>
        <w:pStyle w:val="Code1"/>
        <w:rPr>
          <w:color w:val="1F4E79" w:themeColor="accent1" w:themeShade="80"/>
        </w:rPr>
      </w:pPr>
      <w:r w:rsidRPr="007D6532">
        <w:rPr>
          <w:color w:val="1F4E79" w:themeColor="accent1" w:themeShade="80"/>
        </w:rPr>
        <w:t>}</w:t>
      </w:r>
    </w:p>
    <w:p w14:paraId="22575C65" w14:textId="77777777" w:rsidR="009F34F4" w:rsidRDefault="009F34F4" w:rsidP="009F34F4">
      <w:pPr>
        <w:pStyle w:val="Heading4"/>
      </w:pPr>
      <w:r>
        <w:t xml:space="preserve">Response </w:t>
      </w:r>
    </w:p>
    <w:p w14:paraId="0C8045B1" w14:textId="77777777" w:rsidR="009F34F4" w:rsidRPr="00A159E0" w:rsidRDefault="009F34F4" w:rsidP="009F34F4">
      <w:pPr>
        <w:pStyle w:val="Code1"/>
        <w:rPr>
          <w:rFonts w:ascii="Arial" w:hAnsi="Arial" w:cs="Arial"/>
          <w:b/>
        </w:rPr>
      </w:pPr>
      <w:r w:rsidRPr="00A159E0">
        <w:rPr>
          <w:rFonts w:ascii="Arial" w:hAnsi="Arial" w:cs="Arial"/>
          <w:b/>
        </w:rPr>
        <w:t>{</w:t>
      </w:r>
    </w:p>
    <w:p w14:paraId="07AA5CC1" w14:textId="34A864A4" w:rsidR="002447B0" w:rsidRPr="00A159E0" w:rsidRDefault="002447B0" w:rsidP="002447B0">
      <w:pPr>
        <w:pStyle w:val="Code1"/>
        <w:rPr>
          <w:rFonts w:ascii="Arial" w:hAnsi="Arial" w:cs="Arial"/>
          <w:b/>
        </w:rPr>
      </w:pPr>
      <w:r w:rsidRPr="00A159E0">
        <w:rPr>
          <w:rFonts w:ascii="Arial" w:hAnsi="Arial" w:cs="Arial"/>
          <w:b/>
        </w:rPr>
        <w:t xml:space="preserve">  "node" : </w:t>
      </w:r>
    </w:p>
    <w:p w14:paraId="2DB50034"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0163420E" w14:textId="06B56E20" w:rsidR="002447B0" w:rsidRPr="00A159E0" w:rsidRDefault="002447B0" w:rsidP="002447B0">
      <w:pPr>
        <w:pStyle w:val="Code1"/>
        <w:rPr>
          <w:rFonts w:ascii="Arial" w:hAnsi="Arial" w:cs="Arial"/>
          <w:b/>
        </w:rPr>
      </w:pPr>
      <w:r w:rsidRPr="00A159E0">
        <w:rPr>
          <w:rFonts w:ascii="Arial" w:hAnsi="Arial" w:cs="Arial"/>
          <w:b/>
        </w:rPr>
        <w:t xml:space="preserve">        "id" : "eeeecccc-dddd-ffff-aaaa-uuuukkkk",</w:t>
      </w:r>
    </w:p>
    <w:p w14:paraId="57E9CEBA" w14:textId="77777777" w:rsidR="002447B0" w:rsidRPr="00A159E0" w:rsidRDefault="002447B0" w:rsidP="002447B0">
      <w:pPr>
        <w:pStyle w:val="Code1"/>
        <w:rPr>
          <w:rFonts w:ascii="Arial" w:hAnsi="Arial" w:cs="Arial"/>
          <w:b/>
        </w:rPr>
      </w:pPr>
      <w:r w:rsidRPr="00A159E0">
        <w:rPr>
          <w:rFonts w:ascii="Arial" w:hAnsi="Arial" w:cs="Arial"/>
          <w:b/>
        </w:rPr>
        <w:t xml:space="preserve">        "Links" : [</w:t>
      </w:r>
    </w:p>
    <w:p w14:paraId="3FACA5E4" w14:textId="77777777" w:rsidR="002447B0" w:rsidRPr="00A159E0" w:rsidRDefault="002447B0" w:rsidP="002447B0">
      <w:pPr>
        <w:pStyle w:val="Code1"/>
        <w:rPr>
          <w:rFonts w:ascii="Arial" w:hAnsi="Arial" w:cs="Arial"/>
          <w:b/>
        </w:rPr>
      </w:pPr>
      <w:r w:rsidRPr="00A159E0">
        <w:rPr>
          <w:rFonts w:ascii="Arial" w:hAnsi="Arial" w:cs="Arial"/>
          <w:b/>
        </w:rPr>
        <w:t xml:space="preserve">          { </w:t>
      </w:r>
    </w:p>
    <w:p w14:paraId="5D64E57B" w14:textId="77777777" w:rsidR="002447B0" w:rsidRPr="00A159E0" w:rsidRDefault="002447B0" w:rsidP="002447B0">
      <w:pPr>
        <w:pStyle w:val="Code1"/>
        <w:rPr>
          <w:rFonts w:ascii="Arial" w:hAnsi="Arial" w:cs="Arial"/>
          <w:b/>
        </w:rPr>
      </w:pPr>
      <w:r w:rsidRPr="00A159E0">
        <w:rPr>
          <w:rFonts w:ascii="Arial" w:hAnsi="Arial" w:cs="Arial"/>
          <w:b/>
        </w:rPr>
        <w:t xml:space="preserve">              "rel" : "self",</w:t>
      </w:r>
    </w:p>
    <w:p w14:paraId="02C48EBB" w14:textId="2827430E" w:rsidR="002447B0" w:rsidRPr="00A159E0" w:rsidRDefault="002447B0" w:rsidP="002447B0">
      <w:pPr>
        <w:pStyle w:val="Code1"/>
        <w:rPr>
          <w:rFonts w:ascii="Arial" w:hAnsi="Arial" w:cs="Arial"/>
          <w:b/>
        </w:rPr>
      </w:pPr>
      <w:r w:rsidRPr="00A159E0">
        <w:rPr>
          <w:rFonts w:ascii="Arial" w:hAnsi="Arial" w:cs="Arial"/>
          <w:b/>
        </w:rPr>
        <w:tab/>
        <w:t xml:space="preserve">       "href" : "https://openstack.example.com/v1</w:t>
      </w:r>
      <w:r w:rsidR="00265DF1">
        <w:rPr>
          <w:rFonts w:ascii="Arial" w:hAnsi="Arial" w:cs="Arial"/>
          <w:b/>
        </w:rPr>
        <w:t>/</w:t>
      </w:r>
      <w:r w:rsidRPr="00A159E0">
        <w:rPr>
          <w:rFonts w:ascii="Arial" w:hAnsi="Arial" w:cs="Arial"/>
          <w:b/>
        </w:rPr>
        <w:t>odes/eeeecccc-dddd-ffff-aaaa-uuuukkkk"</w:t>
      </w:r>
    </w:p>
    <w:p w14:paraId="49A456C1"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40A0F425"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79C30B9A" w14:textId="05443E77" w:rsidR="002447B0" w:rsidRPr="00A159E0" w:rsidRDefault="002447B0" w:rsidP="002447B0">
      <w:pPr>
        <w:pStyle w:val="Code1"/>
        <w:rPr>
          <w:rFonts w:ascii="Arial" w:hAnsi="Arial" w:cs="Arial"/>
          <w:b/>
        </w:rPr>
      </w:pPr>
      <w:r w:rsidRPr="00A159E0">
        <w:rPr>
          <w:rFonts w:ascii="Arial" w:hAnsi="Arial" w:cs="Arial"/>
          <w:b/>
        </w:rPr>
        <w:t xml:space="preserve">              "href" : "https://openstack.example.com/v1</w:t>
      </w:r>
      <w:r w:rsidR="00265DF1">
        <w:rPr>
          <w:rFonts w:ascii="Arial" w:hAnsi="Arial" w:cs="Arial"/>
          <w:b/>
        </w:rPr>
        <w:t>/</w:t>
      </w:r>
      <w:r w:rsidRPr="00A159E0">
        <w:rPr>
          <w:rFonts w:ascii="Arial" w:hAnsi="Arial" w:cs="Arial"/>
          <w:b/>
        </w:rPr>
        <w:t>nodes/eeeecccc-dddd-ffff-aaaa-uuuukkkk",</w:t>
      </w:r>
    </w:p>
    <w:p w14:paraId="4AA0FCD2" w14:textId="77777777" w:rsidR="002447B0" w:rsidRPr="00A159E0" w:rsidRDefault="002447B0" w:rsidP="002447B0">
      <w:pPr>
        <w:pStyle w:val="Code1"/>
        <w:rPr>
          <w:rFonts w:ascii="Arial" w:hAnsi="Arial" w:cs="Arial"/>
          <w:b/>
        </w:rPr>
      </w:pPr>
      <w:r w:rsidRPr="00A159E0">
        <w:rPr>
          <w:rFonts w:ascii="Arial" w:hAnsi="Arial" w:cs="Arial"/>
          <w:b/>
        </w:rPr>
        <w:t xml:space="preserve">              "rel" : "bookmark"</w:t>
      </w:r>
    </w:p>
    <w:p w14:paraId="1D0FD118"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4A0B58CF" w14:textId="21A3DC56" w:rsidR="002447B0" w:rsidRPr="00A159E0" w:rsidRDefault="002447B0" w:rsidP="002447B0">
      <w:pPr>
        <w:pStyle w:val="Code1"/>
        <w:rPr>
          <w:rFonts w:ascii="Arial" w:hAnsi="Arial" w:cs="Arial"/>
          <w:b/>
        </w:rPr>
      </w:pPr>
      <w:r w:rsidRPr="00A159E0">
        <w:rPr>
          <w:rFonts w:ascii="Arial" w:hAnsi="Arial" w:cs="Arial"/>
          <w:b/>
        </w:rPr>
        <w:t xml:space="preserve">        ] </w:t>
      </w:r>
    </w:p>
    <w:p w14:paraId="3B29A458" w14:textId="2BCAFA05" w:rsidR="002447B0" w:rsidRPr="00A159E0" w:rsidRDefault="002447B0" w:rsidP="002447B0">
      <w:pPr>
        <w:pStyle w:val="Code1"/>
        <w:rPr>
          <w:rFonts w:ascii="Arial" w:hAnsi="Arial" w:cs="Arial"/>
          <w:b/>
        </w:rPr>
      </w:pPr>
      <w:r w:rsidRPr="00A159E0">
        <w:rPr>
          <w:rFonts w:ascii="Arial" w:hAnsi="Arial" w:cs="Arial"/>
          <w:b/>
        </w:rPr>
        <w:t xml:space="preserve">    }</w:t>
      </w:r>
    </w:p>
    <w:p w14:paraId="00458BA1" w14:textId="4792A9B9" w:rsidR="009F34F4" w:rsidRPr="00A159E0" w:rsidRDefault="009F34F4" w:rsidP="002447B0">
      <w:pPr>
        <w:pStyle w:val="Code1"/>
        <w:rPr>
          <w:rFonts w:ascii="Arial" w:hAnsi="Arial" w:cs="Arial"/>
          <w:b/>
        </w:rPr>
      </w:pPr>
      <w:r w:rsidRPr="00A159E0">
        <w:rPr>
          <w:rFonts w:ascii="Arial" w:hAnsi="Arial" w:cs="Arial"/>
          <w:b/>
        </w:rPr>
        <w:t>}</w:t>
      </w:r>
    </w:p>
    <w:p w14:paraId="180EFD96" w14:textId="6BE0DF6B" w:rsidR="00F95740" w:rsidRDefault="00F95740">
      <w:pPr>
        <w:rPr>
          <w:rFonts w:asciiTheme="majorHAnsi" w:eastAsiaTheme="majorEastAsia" w:hAnsiTheme="majorHAnsi" w:cstheme="majorBidi"/>
          <w:color w:val="2E74B5" w:themeColor="accent1" w:themeShade="BF"/>
          <w:sz w:val="26"/>
          <w:szCs w:val="26"/>
        </w:rPr>
      </w:pPr>
      <w:r>
        <w:br w:type="page"/>
      </w:r>
    </w:p>
    <w:p w14:paraId="2CE7FDC3" w14:textId="77777777" w:rsidR="00BB5566" w:rsidRDefault="00BB5566" w:rsidP="00DF082A">
      <w:pPr>
        <w:pStyle w:val="Heading2"/>
      </w:pPr>
    </w:p>
    <w:p w14:paraId="288F1AAA" w14:textId="67180AD1" w:rsidR="00DF082A" w:rsidRPr="007D6532" w:rsidRDefault="00D51E66" w:rsidP="00DF082A">
      <w:pPr>
        <w:pStyle w:val="Heading2"/>
        <w:rPr>
          <w:b/>
          <w:sz w:val="32"/>
          <w:szCs w:val="32"/>
        </w:rPr>
      </w:pPr>
      <w:r w:rsidRPr="007D6532">
        <w:rPr>
          <w:b/>
          <w:sz w:val="32"/>
          <w:szCs w:val="32"/>
        </w:rPr>
        <w:t xml:space="preserve">Composed </w:t>
      </w:r>
      <w:r w:rsidR="008B5F3F" w:rsidRPr="007D6532">
        <w:rPr>
          <w:b/>
          <w:sz w:val="32"/>
          <w:szCs w:val="32"/>
        </w:rPr>
        <w:t>Node details</w:t>
      </w:r>
      <w:r w:rsidR="00DF082A" w:rsidRPr="007D6532">
        <w:rPr>
          <w:b/>
          <w:sz w:val="32"/>
          <w:szCs w:val="32"/>
        </w:rPr>
        <w:t xml:space="preserve"> </w:t>
      </w:r>
    </w:p>
    <w:p w14:paraId="7F9CC3A8" w14:textId="45238D63" w:rsidR="00C41085" w:rsidRDefault="00C41085" w:rsidP="00C41085">
      <w:r>
        <w:t>Return details of single node</w:t>
      </w:r>
    </w:p>
    <w:tbl>
      <w:tblPr>
        <w:tblStyle w:val="TableGrid"/>
        <w:tblW w:w="10705" w:type="dxa"/>
        <w:tblLook w:val="04A0" w:firstRow="1" w:lastRow="0" w:firstColumn="1" w:lastColumn="0" w:noHBand="0" w:noVBand="1"/>
      </w:tblPr>
      <w:tblGrid>
        <w:gridCol w:w="984"/>
        <w:gridCol w:w="3463"/>
        <w:gridCol w:w="1189"/>
        <w:gridCol w:w="1521"/>
        <w:gridCol w:w="3548"/>
      </w:tblGrid>
      <w:tr w:rsidR="005560E3" w14:paraId="16FF0246" w14:textId="77777777" w:rsidTr="005560E3">
        <w:tc>
          <w:tcPr>
            <w:tcW w:w="984" w:type="dxa"/>
          </w:tcPr>
          <w:p w14:paraId="7A636961" w14:textId="77777777" w:rsidR="005560E3" w:rsidRDefault="005560E3" w:rsidP="005D0486">
            <w:r>
              <w:t>Name</w:t>
            </w:r>
          </w:p>
        </w:tc>
        <w:tc>
          <w:tcPr>
            <w:tcW w:w="3463" w:type="dxa"/>
          </w:tcPr>
          <w:p w14:paraId="52CEB017" w14:textId="77777777" w:rsidR="005560E3" w:rsidRDefault="005560E3" w:rsidP="005D0486">
            <w:r>
              <w:t>Node details</w:t>
            </w:r>
          </w:p>
        </w:tc>
        <w:tc>
          <w:tcPr>
            <w:tcW w:w="1189" w:type="dxa"/>
          </w:tcPr>
          <w:p w14:paraId="5E4633F3" w14:textId="77777777" w:rsidR="005560E3" w:rsidRDefault="005560E3" w:rsidP="005D0486">
            <w:r>
              <w:t>In</w:t>
            </w:r>
          </w:p>
        </w:tc>
        <w:tc>
          <w:tcPr>
            <w:tcW w:w="1521" w:type="dxa"/>
          </w:tcPr>
          <w:p w14:paraId="4643EA10" w14:textId="77777777" w:rsidR="005560E3" w:rsidRDefault="005560E3" w:rsidP="005D0486">
            <w:r>
              <w:t>Type</w:t>
            </w:r>
          </w:p>
        </w:tc>
        <w:tc>
          <w:tcPr>
            <w:tcW w:w="3548" w:type="dxa"/>
          </w:tcPr>
          <w:p w14:paraId="36773A29" w14:textId="77777777" w:rsidR="005560E3" w:rsidRDefault="005560E3" w:rsidP="005D0486">
            <w:r>
              <w:t>Description</w:t>
            </w:r>
          </w:p>
        </w:tc>
      </w:tr>
      <w:tr w:rsidR="005560E3" w14:paraId="5F5B8CCB" w14:textId="77777777" w:rsidTr="005560E3">
        <w:tc>
          <w:tcPr>
            <w:tcW w:w="984" w:type="dxa"/>
          </w:tcPr>
          <w:p w14:paraId="500706EE" w14:textId="77777777" w:rsidR="005560E3" w:rsidRDefault="005560E3" w:rsidP="005D0486">
            <w:r>
              <w:t>URI</w:t>
            </w:r>
          </w:p>
        </w:tc>
        <w:tc>
          <w:tcPr>
            <w:tcW w:w="3463" w:type="dxa"/>
          </w:tcPr>
          <w:p w14:paraId="38A1A796" w14:textId="77777777" w:rsidR="005560E3" w:rsidRDefault="005560E3" w:rsidP="005D0486">
            <w:r>
              <w:t>/nodes/{node_ident}</w:t>
            </w:r>
          </w:p>
        </w:tc>
        <w:tc>
          <w:tcPr>
            <w:tcW w:w="1189" w:type="dxa"/>
          </w:tcPr>
          <w:p w14:paraId="2CA6F824" w14:textId="77777777" w:rsidR="005560E3" w:rsidRDefault="005560E3" w:rsidP="005D0486"/>
        </w:tc>
        <w:tc>
          <w:tcPr>
            <w:tcW w:w="1521" w:type="dxa"/>
          </w:tcPr>
          <w:p w14:paraId="1C8A3DF8" w14:textId="77777777" w:rsidR="005560E3" w:rsidRDefault="005560E3" w:rsidP="005D0486"/>
        </w:tc>
        <w:tc>
          <w:tcPr>
            <w:tcW w:w="3548" w:type="dxa"/>
          </w:tcPr>
          <w:p w14:paraId="7E78121B" w14:textId="77777777" w:rsidR="005560E3" w:rsidRDefault="005560E3" w:rsidP="005D0486"/>
        </w:tc>
      </w:tr>
      <w:tr w:rsidR="005560E3" w14:paraId="163DCB8B" w14:textId="77777777" w:rsidTr="005560E3">
        <w:tc>
          <w:tcPr>
            <w:tcW w:w="984" w:type="dxa"/>
          </w:tcPr>
          <w:p w14:paraId="563532AB" w14:textId="77777777" w:rsidR="005560E3" w:rsidRDefault="005560E3" w:rsidP="005D0486"/>
        </w:tc>
        <w:tc>
          <w:tcPr>
            <w:tcW w:w="3463" w:type="dxa"/>
          </w:tcPr>
          <w:p w14:paraId="51E5ABAD" w14:textId="77777777" w:rsidR="005560E3" w:rsidRDefault="005560E3" w:rsidP="005D0486"/>
        </w:tc>
        <w:tc>
          <w:tcPr>
            <w:tcW w:w="1189" w:type="dxa"/>
          </w:tcPr>
          <w:p w14:paraId="72F7F8B7" w14:textId="77777777" w:rsidR="005560E3" w:rsidRDefault="005560E3" w:rsidP="005D0486"/>
        </w:tc>
        <w:tc>
          <w:tcPr>
            <w:tcW w:w="1521" w:type="dxa"/>
          </w:tcPr>
          <w:p w14:paraId="2E0D81C3" w14:textId="77777777" w:rsidR="005560E3" w:rsidRDefault="005560E3" w:rsidP="005D0486"/>
        </w:tc>
        <w:tc>
          <w:tcPr>
            <w:tcW w:w="3548" w:type="dxa"/>
          </w:tcPr>
          <w:p w14:paraId="5737E44A" w14:textId="77777777" w:rsidR="005560E3" w:rsidRDefault="005560E3" w:rsidP="005D0486"/>
        </w:tc>
      </w:tr>
      <w:tr w:rsidR="005560E3" w14:paraId="03D71BBF" w14:textId="77777777" w:rsidTr="005560E3">
        <w:tc>
          <w:tcPr>
            <w:tcW w:w="984" w:type="dxa"/>
          </w:tcPr>
          <w:p w14:paraId="5BB6531C" w14:textId="77777777" w:rsidR="005560E3" w:rsidRPr="009553DD" w:rsidRDefault="005560E3" w:rsidP="005D0486">
            <w:pPr>
              <w:rPr>
                <w:rFonts w:ascii="Microsoft YaHei" w:eastAsia="Microsoft YaHei" w:hAnsi="Microsoft YaHei"/>
                <w:sz w:val="20"/>
                <w:szCs w:val="20"/>
              </w:rPr>
            </w:pPr>
          </w:p>
        </w:tc>
        <w:tc>
          <w:tcPr>
            <w:tcW w:w="3463" w:type="dxa"/>
          </w:tcPr>
          <w:p w14:paraId="7C9F3B2D"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field (optional)</w:t>
            </w:r>
          </w:p>
        </w:tc>
        <w:tc>
          <w:tcPr>
            <w:tcW w:w="1189" w:type="dxa"/>
          </w:tcPr>
          <w:p w14:paraId="03AE1DAB"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Query</w:t>
            </w:r>
          </w:p>
        </w:tc>
        <w:tc>
          <w:tcPr>
            <w:tcW w:w="1521" w:type="dxa"/>
          </w:tcPr>
          <w:p w14:paraId="49B4E763"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3C1D98A2"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Fields to be returned in the response.</w:t>
            </w:r>
          </w:p>
          <w:p w14:paraId="56754642"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The following request return only the uuid and power_state fields for each composed node.</w:t>
            </w:r>
          </w:p>
          <w:p w14:paraId="6C152FC9" w14:textId="77777777" w:rsidR="005560E3" w:rsidRPr="009553DD" w:rsidRDefault="005560E3" w:rsidP="005D0486">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rPr>
              <w:t>Ex: GET /</w:t>
            </w:r>
            <w:r w:rsidRPr="009553DD">
              <w:rPr>
                <w:rFonts w:ascii="Microsoft YaHei" w:eastAsia="Microsoft YaHei" w:hAnsi="Microsoft YaHei" w:cs="Arial"/>
                <w:sz w:val="20"/>
                <w:szCs w:val="20"/>
                <w:lang w:eastAsia="zh-TW"/>
              </w:rPr>
              <w:t>v1/nodes?field=</w:t>
            </w:r>
            <w:ins w:id="212" w:author="Kuo, Chester" w:date="2016-08-04T14:25:00Z">
              <w:r w:rsidRPr="009553DD">
                <w:rPr>
                  <w:rFonts w:ascii="Microsoft YaHei" w:eastAsia="Microsoft YaHei" w:hAnsi="Microsoft YaHei" w:cs="Arial"/>
                  <w:sz w:val="20"/>
                  <w:szCs w:val="20"/>
                  <w:lang w:eastAsia="zh-TW"/>
                </w:rPr>
                <w:t>id,name</w:t>
              </w:r>
            </w:ins>
            <w:del w:id="213" w:author="Kuo, Chester" w:date="2016-08-04T14:25:00Z">
              <w:r w:rsidRPr="009553DD" w:rsidDel="00771C36">
                <w:rPr>
                  <w:rFonts w:ascii="Microsoft YaHei" w:eastAsia="Microsoft YaHei" w:hAnsi="Microsoft YaHei" w:cs="Arial"/>
                  <w:sz w:val="20"/>
                  <w:szCs w:val="20"/>
                  <w:lang w:eastAsia="zh-TW"/>
                </w:rPr>
                <w:delText>uuid, power_state</w:delText>
              </w:r>
            </w:del>
          </w:p>
        </w:tc>
      </w:tr>
      <w:tr w:rsidR="005560E3" w14:paraId="7AEFF4C9" w14:textId="77777777" w:rsidTr="005560E3">
        <w:tc>
          <w:tcPr>
            <w:tcW w:w="984" w:type="dxa"/>
          </w:tcPr>
          <w:p w14:paraId="6E502D40" w14:textId="77777777" w:rsidR="005560E3" w:rsidRPr="009553DD" w:rsidRDefault="005560E3" w:rsidP="005D0486">
            <w:pPr>
              <w:rPr>
                <w:rFonts w:ascii="Microsoft YaHei" w:eastAsia="Microsoft YaHei" w:hAnsi="Microsoft YaHei"/>
                <w:sz w:val="20"/>
                <w:szCs w:val="20"/>
              </w:rPr>
            </w:pPr>
          </w:p>
        </w:tc>
        <w:tc>
          <w:tcPr>
            <w:tcW w:w="3463" w:type="dxa"/>
          </w:tcPr>
          <w:p w14:paraId="14E4D94D" w14:textId="77777777" w:rsidR="005560E3" w:rsidRPr="009553DD" w:rsidRDefault="005560E3" w:rsidP="005D0486">
            <w:pPr>
              <w:rPr>
                <w:rFonts w:ascii="Microsoft YaHei" w:eastAsia="Microsoft YaHei" w:hAnsi="Microsoft YaHei" w:cs="Arial"/>
                <w:sz w:val="20"/>
                <w:szCs w:val="20"/>
              </w:rPr>
            </w:pPr>
          </w:p>
        </w:tc>
        <w:tc>
          <w:tcPr>
            <w:tcW w:w="1189" w:type="dxa"/>
          </w:tcPr>
          <w:p w14:paraId="2A712BED" w14:textId="77777777" w:rsidR="005560E3" w:rsidRPr="009553DD" w:rsidRDefault="005560E3" w:rsidP="005D0486">
            <w:pPr>
              <w:rPr>
                <w:rFonts w:ascii="Microsoft YaHei" w:eastAsia="Microsoft YaHei" w:hAnsi="Microsoft YaHei" w:cs="Arial"/>
                <w:sz w:val="20"/>
                <w:szCs w:val="20"/>
              </w:rPr>
            </w:pPr>
          </w:p>
        </w:tc>
        <w:tc>
          <w:tcPr>
            <w:tcW w:w="1521" w:type="dxa"/>
          </w:tcPr>
          <w:p w14:paraId="52AEEB7A" w14:textId="77777777" w:rsidR="005560E3" w:rsidRPr="009553DD" w:rsidRDefault="005560E3" w:rsidP="005D0486">
            <w:pPr>
              <w:rPr>
                <w:rFonts w:ascii="Microsoft YaHei" w:eastAsia="Microsoft YaHei" w:hAnsi="Microsoft YaHei" w:cs="Arial"/>
                <w:sz w:val="20"/>
                <w:szCs w:val="20"/>
              </w:rPr>
            </w:pPr>
          </w:p>
        </w:tc>
        <w:tc>
          <w:tcPr>
            <w:tcW w:w="3548" w:type="dxa"/>
          </w:tcPr>
          <w:p w14:paraId="1B8C92FF" w14:textId="77777777" w:rsidR="005560E3" w:rsidRPr="009553DD" w:rsidRDefault="005560E3" w:rsidP="005D0486">
            <w:pPr>
              <w:rPr>
                <w:rFonts w:ascii="Microsoft YaHei" w:eastAsia="Microsoft YaHei" w:hAnsi="Microsoft YaHei" w:cs="Arial"/>
                <w:sz w:val="20"/>
                <w:szCs w:val="20"/>
              </w:rPr>
            </w:pPr>
          </w:p>
        </w:tc>
      </w:tr>
      <w:tr w:rsidR="005560E3" w14:paraId="6D0607D6" w14:textId="77777777" w:rsidTr="005560E3">
        <w:tc>
          <w:tcPr>
            <w:tcW w:w="984" w:type="dxa"/>
          </w:tcPr>
          <w:p w14:paraId="628EAD0B" w14:textId="77777777" w:rsidR="005560E3" w:rsidRPr="009553DD" w:rsidRDefault="005560E3" w:rsidP="005D0486">
            <w:pPr>
              <w:rPr>
                <w:rFonts w:ascii="Microsoft YaHei" w:eastAsia="Microsoft YaHei" w:hAnsi="Microsoft YaHei"/>
                <w:sz w:val="20"/>
                <w:szCs w:val="20"/>
              </w:rPr>
            </w:pPr>
          </w:p>
        </w:tc>
        <w:tc>
          <w:tcPr>
            <w:tcW w:w="3463" w:type="dxa"/>
          </w:tcPr>
          <w:p w14:paraId="169159BD"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id</w:t>
            </w:r>
          </w:p>
        </w:tc>
        <w:tc>
          <w:tcPr>
            <w:tcW w:w="1189" w:type="dxa"/>
          </w:tcPr>
          <w:p w14:paraId="612C59DC"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7D804195"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3C60EA37"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UUID of the resources</w:t>
            </w:r>
          </w:p>
        </w:tc>
      </w:tr>
      <w:tr w:rsidR="005560E3" w14:paraId="0EDA8B35" w14:textId="77777777" w:rsidTr="005560E3">
        <w:tc>
          <w:tcPr>
            <w:tcW w:w="984" w:type="dxa"/>
          </w:tcPr>
          <w:p w14:paraId="1B677E00" w14:textId="77777777" w:rsidR="005560E3" w:rsidRPr="009553DD" w:rsidRDefault="005560E3" w:rsidP="005D0486">
            <w:pPr>
              <w:rPr>
                <w:rFonts w:ascii="Microsoft YaHei" w:eastAsia="Microsoft YaHei" w:hAnsi="Microsoft YaHei"/>
                <w:sz w:val="20"/>
                <w:szCs w:val="20"/>
              </w:rPr>
            </w:pPr>
          </w:p>
        </w:tc>
        <w:tc>
          <w:tcPr>
            <w:tcW w:w="3463" w:type="dxa"/>
          </w:tcPr>
          <w:p w14:paraId="6C599725" w14:textId="0FBBF581" w:rsidR="005560E3" w:rsidRPr="009553DD" w:rsidRDefault="005560E3" w:rsidP="005560E3">
            <w:pPr>
              <w:rPr>
                <w:rFonts w:ascii="Microsoft YaHei" w:eastAsia="Microsoft YaHei" w:hAnsi="Microsoft YaHei" w:cs="Arial"/>
                <w:sz w:val="20"/>
                <w:szCs w:val="20"/>
              </w:rPr>
            </w:pPr>
            <w:del w:id="214" w:author="Kuo, Chester" w:date="2016-08-04T14:27:00Z">
              <w:r w:rsidRPr="009553DD" w:rsidDel="00D27E68">
                <w:rPr>
                  <w:rFonts w:ascii="Microsoft YaHei" w:eastAsia="Microsoft YaHei" w:hAnsi="Microsoft YaHei" w:cs="Arial"/>
                  <w:sz w:val="20"/>
                  <w:szCs w:val="20"/>
                </w:rPr>
                <w:delText>power_state</w:delText>
              </w:r>
            </w:del>
            <w:r>
              <w:rPr>
                <w:rFonts w:ascii="Microsoft YaHei" w:eastAsia="Microsoft YaHei" w:hAnsi="Microsoft YaHei" w:cs="Arial"/>
                <w:sz w:val="20"/>
                <w:szCs w:val="20"/>
              </w:rPr>
              <w:t>nodestate</w:t>
            </w:r>
          </w:p>
        </w:tc>
        <w:tc>
          <w:tcPr>
            <w:tcW w:w="1189" w:type="dxa"/>
          </w:tcPr>
          <w:p w14:paraId="44085BC7"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0FB5CC85"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4C73BB05"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 xml:space="preserve">Current </w:t>
            </w:r>
            <w:del w:id="215" w:author="Kuo, Chester" w:date="2016-08-04T14:27:00Z">
              <w:r w:rsidRPr="009553DD" w:rsidDel="00D27E68">
                <w:rPr>
                  <w:rFonts w:ascii="Microsoft YaHei" w:eastAsia="Microsoft YaHei" w:hAnsi="Microsoft YaHei" w:cs="Arial"/>
                  <w:sz w:val="20"/>
                  <w:szCs w:val="20"/>
                </w:rPr>
                <w:delText>power state</w:delText>
              </w:r>
            </w:del>
            <w:ins w:id="216" w:author="Kuo, Chester" w:date="2016-08-04T14:27:00Z">
              <w:r w:rsidRPr="009553DD">
                <w:rPr>
                  <w:rFonts w:ascii="Microsoft YaHei" w:eastAsia="Microsoft YaHei" w:hAnsi="Microsoft YaHei" w:cs="Arial"/>
                  <w:sz w:val="20"/>
                  <w:szCs w:val="20"/>
                </w:rPr>
                <w:t>Composed node state</w:t>
              </w:r>
            </w:ins>
            <w:r w:rsidRPr="009553DD">
              <w:rPr>
                <w:rFonts w:ascii="Microsoft YaHei" w:eastAsia="Microsoft YaHei" w:hAnsi="Microsoft YaHei" w:cs="Arial"/>
                <w:sz w:val="20"/>
                <w:szCs w:val="20"/>
              </w:rPr>
              <w:t xml:space="preserve">, </w:t>
            </w:r>
            <w:r w:rsidRPr="009553DD">
              <w:rPr>
                <w:rFonts w:ascii="Microsoft YaHei" w:eastAsia="Microsoft YaHei" w:hAnsi="Microsoft YaHei" w:cs="Arial"/>
                <w:sz w:val="20"/>
                <w:szCs w:val="20"/>
              </w:rPr>
              <w:br/>
            </w:r>
            <w:del w:id="217" w:author="Kuo, Chester" w:date="2016-08-04T14:27:00Z">
              <w:r w:rsidRPr="009553DD" w:rsidDel="00D27E68">
                <w:rPr>
                  <w:rFonts w:ascii="Microsoft YaHei" w:eastAsia="Microsoft YaHei" w:hAnsi="Microsoft YaHei" w:cs="Arial"/>
                  <w:sz w:val="20"/>
                  <w:szCs w:val="20"/>
                </w:rPr>
                <w:delText>On, Off, PoweringOn, PoweringOff</w:delText>
              </w:r>
            </w:del>
          </w:p>
        </w:tc>
      </w:tr>
      <w:tr w:rsidR="005560E3" w14:paraId="07ED3E1E" w14:textId="77777777" w:rsidTr="005560E3">
        <w:tc>
          <w:tcPr>
            <w:tcW w:w="984" w:type="dxa"/>
          </w:tcPr>
          <w:p w14:paraId="711B224E" w14:textId="77777777" w:rsidR="005560E3" w:rsidRPr="009553DD" w:rsidRDefault="005560E3" w:rsidP="005D0486">
            <w:pPr>
              <w:rPr>
                <w:rFonts w:ascii="Microsoft YaHei" w:eastAsia="Microsoft YaHei" w:hAnsi="Microsoft YaHei"/>
                <w:sz w:val="20"/>
                <w:szCs w:val="20"/>
              </w:rPr>
            </w:pPr>
          </w:p>
        </w:tc>
        <w:tc>
          <w:tcPr>
            <w:tcW w:w="3463" w:type="dxa"/>
          </w:tcPr>
          <w:p w14:paraId="38FFF110"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boot_source</w:t>
            </w:r>
          </w:p>
        </w:tc>
        <w:tc>
          <w:tcPr>
            <w:tcW w:w="1189" w:type="dxa"/>
          </w:tcPr>
          <w:p w14:paraId="4DCFCDDA"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3818F245"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3013253F"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Current booting source target,</w:t>
            </w:r>
          </w:p>
          <w:p w14:paraId="6988B61B"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None, Pxe, Localdisk</w:t>
            </w:r>
          </w:p>
          <w:p w14:paraId="3CBF09F1" w14:textId="77777777" w:rsidR="005560E3" w:rsidRPr="009553DD" w:rsidRDefault="005560E3" w:rsidP="005D0486">
            <w:pPr>
              <w:rPr>
                <w:rFonts w:ascii="Microsoft YaHei" w:eastAsia="Microsoft YaHei" w:hAnsi="Microsoft YaHei" w:cs="Arial"/>
                <w:sz w:val="20"/>
                <w:szCs w:val="20"/>
              </w:rPr>
            </w:pPr>
          </w:p>
        </w:tc>
      </w:tr>
      <w:tr w:rsidR="005560E3" w14:paraId="51E07190" w14:textId="77777777" w:rsidTr="005560E3">
        <w:tc>
          <w:tcPr>
            <w:tcW w:w="984" w:type="dxa"/>
          </w:tcPr>
          <w:p w14:paraId="3374B707" w14:textId="77777777" w:rsidR="005560E3" w:rsidRPr="009553DD" w:rsidRDefault="005560E3" w:rsidP="005D0486">
            <w:pPr>
              <w:rPr>
                <w:rFonts w:ascii="Microsoft YaHei" w:eastAsia="Microsoft YaHei" w:hAnsi="Microsoft YaHei"/>
                <w:sz w:val="20"/>
                <w:szCs w:val="20"/>
              </w:rPr>
            </w:pPr>
          </w:p>
        </w:tc>
        <w:tc>
          <w:tcPr>
            <w:tcW w:w="3463" w:type="dxa"/>
          </w:tcPr>
          <w:p w14:paraId="1F9E4EE1"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pending_boot_source</w:t>
            </w:r>
          </w:p>
        </w:tc>
        <w:tc>
          <w:tcPr>
            <w:tcW w:w="1189" w:type="dxa"/>
          </w:tcPr>
          <w:p w14:paraId="1744BE38"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434231D3"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5D7E506E"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Pending booting source target</w:t>
            </w:r>
          </w:p>
        </w:tc>
      </w:tr>
      <w:tr w:rsidR="005560E3" w14:paraId="38AE6184" w14:textId="77777777" w:rsidTr="005560E3">
        <w:tc>
          <w:tcPr>
            <w:tcW w:w="984" w:type="dxa"/>
          </w:tcPr>
          <w:p w14:paraId="2A7186D8" w14:textId="77777777" w:rsidR="005560E3" w:rsidRPr="009553DD" w:rsidRDefault="005560E3" w:rsidP="005D0486">
            <w:pPr>
              <w:rPr>
                <w:rFonts w:ascii="Microsoft YaHei" w:eastAsia="Microsoft YaHei" w:hAnsi="Microsoft YaHei"/>
                <w:sz w:val="20"/>
                <w:szCs w:val="20"/>
              </w:rPr>
            </w:pPr>
          </w:p>
        </w:tc>
        <w:tc>
          <w:tcPr>
            <w:tcW w:w="3463" w:type="dxa"/>
          </w:tcPr>
          <w:p w14:paraId="604EC4AA" w14:textId="77777777" w:rsidR="005560E3" w:rsidRPr="009553DD" w:rsidRDefault="005560E3" w:rsidP="005D0486">
            <w:pPr>
              <w:rPr>
                <w:rFonts w:ascii="Microsoft YaHei" w:eastAsia="Microsoft YaHei" w:hAnsi="Microsoft YaHei" w:cs="Arial"/>
                <w:sz w:val="20"/>
                <w:szCs w:val="20"/>
              </w:rPr>
            </w:pPr>
            <w:ins w:id="218" w:author="Kuo, Chester" w:date="2016-08-04T14:33:00Z">
              <w:r w:rsidRPr="009553DD">
                <w:rPr>
                  <w:rFonts w:ascii="Microsoft YaHei" w:eastAsia="Microsoft YaHei" w:hAnsi="Microsoft YaHei" w:cs="Arial"/>
                  <w:sz w:val="20"/>
                  <w:szCs w:val="20"/>
                </w:rPr>
                <w:t>pooling_group_id</w:t>
              </w:r>
            </w:ins>
            <w:del w:id="219" w:author="Kuo, Chester" w:date="2016-08-04T14:29:00Z">
              <w:r w:rsidRPr="009553DD" w:rsidDel="00D27E68">
                <w:rPr>
                  <w:rFonts w:ascii="Microsoft YaHei" w:eastAsia="Microsoft YaHei" w:hAnsi="Microsoft YaHei" w:cs="Arial"/>
                  <w:sz w:val="20"/>
                  <w:szCs w:val="20"/>
                </w:rPr>
                <w:delText>node_properties</w:delText>
              </w:r>
            </w:del>
          </w:p>
        </w:tc>
        <w:tc>
          <w:tcPr>
            <w:tcW w:w="1189" w:type="dxa"/>
          </w:tcPr>
          <w:p w14:paraId="48DB9070" w14:textId="77777777" w:rsidR="005560E3" w:rsidRPr="009553DD" w:rsidRDefault="005560E3" w:rsidP="005D0486">
            <w:pPr>
              <w:rPr>
                <w:rFonts w:ascii="Microsoft YaHei" w:eastAsia="Microsoft YaHei" w:hAnsi="Microsoft YaHei" w:cs="Arial"/>
                <w:sz w:val="20"/>
                <w:szCs w:val="20"/>
              </w:rPr>
            </w:pPr>
            <w:ins w:id="220" w:author="Kuo, Chester" w:date="2016-08-04T14:33:00Z">
              <w:r w:rsidRPr="009553DD">
                <w:rPr>
                  <w:rFonts w:ascii="Microsoft YaHei" w:eastAsia="Microsoft YaHei" w:hAnsi="Microsoft YaHei" w:cs="Arial"/>
                  <w:sz w:val="20"/>
                  <w:szCs w:val="20"/>
                </w:rPr>
                <w:t>Body</w:t>
              </w:r>
            </w:ins>
            <w:del w:id="221" w:author="Kuo, Chester" w:date="2016-08-04T14:29:00Z">
              <w:r w:rsidRPr="009553DD" w:rsidDel="00D27E68">
                <w:rPr>
                  <w:rFonts w:ascii="Microsoft YaHei" w:eastAsia="Microsoft YaHei" w:hAnsi="Microsoft YaHei" w:cs="Arial"/>
                  <w:sz w:val="20"/>
                  <w:szCs w:val="20"/>
                </w:rPr>
                <w:delText>Body</w:delText>
              </w:r>
            </w:del>
          </w:p>
        </w:tc>
        <w:tc>
          <w:tcPr>
            <w:tcW w:w="1521" w:type="dxa"/>
          </w:tcPr>
          <w:p w14:paraId="2A40FAFF" w14:textId="77777777" w:rsidR="005560E3" w:rsidRPr="009553DD" w:rsidRDefault="005560E3" w:rsidP="005D0486">
            <w:pPr>
              <w:rPr>
                <w:rFonts w:ascii="Microsoft YaHei" w:eastAsia="Microsoft YaHei" w:hAnsi="Microsoft YaHei" w:cs="Arial"/>
                <w:sz w:val="20"/>
                <w:szCs w:val="20"/>
              </w:rPr>
            </w:pPr>
            <w:del w:id="222" w:author="Kuo, Chester" w:date="2016-08-04T14:29:00Z">
              <w:r w:rsidRPr="009553DD" w:rsidDel="00D27E68">
                <w:rPr>
                  <w:rFonts w:ascii="Microsoft YaHei" w:eastAsia="Microsoft YaHei" w:hAnsi="Microsoft YaHei" w:cs="Arial"/>
                  <w:sz w:val="20"/>
                  <w:szCs w:val="20"/>
                </w:rPr>
                <w:delText>String</w:delText>
              </w:r>
            </w:del>
            <w:ins w:id="223" w:author="Kuo, Chester" w:date="2016-08-04T14:33:00Z">
              <w:r w:rsidRPr="009553DD">
                <w:rPr>
                  <w:rFonts w:ascii="Microsoft YaHei" w:eastAsia="Microsoft YaHei" w:hAnsi="Microsoft YaHei" w:cs="Arial"/>
                  <w:sz w:val="20"/>
                  <w:szCs w:val="20"/>
                </w:rPr>
                <w:t>String</w:t>
              </w:r>
            </w:ins>
          </w:p>
        </w:tc>
        <w:tc>
          <w:tcPr>
            <w:tcW w:w="3548" w:type="dxa"/>
          </w:tcPr>
          <w:p w14:paraId="19E9C81B" w14:textId="77777777" w:rsidR="005560E3" w:rsidRPr="009553DD" w:rsidRDefault="005560E3" w:rsidP="005D0486">
            <w:pPr>
              <w:rPr>
                <w:rFonts w:ascii="Microsoft YaHei" w:eastAsia="Microsoft YaHei" w:hAnsi="Microsoft YaHei" w:cs="Arial"/>
                <w:sz w:val="20"/>
                <w:szCs w:val="20"/>
              </w:rPr>
            </w:pPr>
            <w:ins w:id="224" w:author="Kuo, Chester" w:date="2016-08-04T14:33:00Z">
              <w:r w:rsidRPr="009553DD">
                <w:rPr>
                  <w:rFonts w:ascii="Microsoft YaHei" w:eastAsia="Microsoft YaHei" w:hAnsi="Microsoft YaHei" w:cs="Arial"/>
                  <w:sz w:val="20"/>
                  <w:szCs w:val="20"/>
                </w:rPr>
                <w:t>Pooling resource group id</w:t>
              </w:r>
            </w:ins>
            <w:del w:id="225" w:author="Kuo, Chester" w:date="2016-08-04T14:29:00Z">
              <w:r w:rsidRPr="009553DD" w:rsidDel="00D27E68">
                <w:rPr>
                  <w:rFonts w:ascii="Microsoft YaHei" w:eastAsia="Microsoft YaHei" w:hAnsi="Microsoft YaHei" w:cs="Arial"/>
                  <w:sz w:val="20"/>
                  <w:szCs w:val="20"/>
                </w:rPr>
                <w:delText>HW asset including CPU, memory and disk</w:delText>
              </w:r>
            </w:del>
          </w:p>
        </w:tc>
      </w:tr>
      <w:tr w:rsidR="005560E3" w:rsidDel="00D27E68" w14:paraId="3875A28F" w14:textId="77777777" w:rsidTr="005560E3">
        <w:trPr>
          <w:del w:id="226" w:author="Kuo, Chester" w:date="2016-08-04T14:28:00Z"/>
        </w:trPr>
        <w:tc>
          <w:tcPr>
            <w:tcW w:w="984" w:type="dxa"/>
          </w:tcPr>
          <w:p w14:paraId="14DFD727" w14:textId="77777777" w:rsidR="005560E3" w:rsidRPr="009553DD" w:rsidDel="00D27E68" w:rsidRDefault="005560E3" w:rsidP="005D0486">
            <w:pPr>
              <w:rPr>
                <w:del w:id="227" w:author="Kuo, Chester" w:date="2016-08-04T14:28:00Z"/>
                <w:rFonts w:ascii="Microsoft YaHei" w:eastAsia="Microsoft YaHei" w:hAnsi="Microsoft YaHei"/>
                <w:sz w:val="20"/>
                <w:szCs w:val="20"/>
              </w:rPr>
            </w:pPr>
          </w:p>
        </w:tc>
        <w:tc>
          <w:tcPr>
            <w:tcW w:w="3463" w:type="dxa"/>
          </w:tcPr>
          <w:p w14:paraId="6A4DB09B" w14:textId="77777777" w:rsidR="005560E3" w:rsidRPr="009553DD" w:rsidDel="00D27E68" w:rsidRDefault="005560E3" w:rsidP="005D0486">
            <w:pPr>
              <w:rPr>
                <w:del w:id="228" w:author="Kuo, Chester" w:date="2016-08-04T14:28:00Z"/>
                <w:rFonts w:ascii="Microsoft YaHei" w:eastAsia="Microsoft YaHei" w:hAnsi="Microsoft YaHei" w:cs="Arial"/>
                <w:sz w:val="20"/>
                <w:szCs w:val="20"/>
              </w:rPr>
            </w:pPr>
            <w:del w:id="229" w:author="Kuo, Chester" w:date="2016-08-04T14:28:00Z">
              <w:r w:rsidRPr="009553DD" w:rsidDel="00D27E68">
                <w:rPr>
                  <w:rFonts w:ascii="Microsoft YaHei" w:eastAsia="Microsoft YaHei" w:hAnsi="Microsoft YaHei" w:cs="Arial"/>
                  <w:sz w:val="20"/>
                  <w:szCs w:val="20"/>
                </w:rPr>
                <w:delText>node_state</w:delText>
              </w:r>
            </w:del>
          </w:p>
        </w:tc>
        <w:tc>
          <w:tcPr>
            <w:tcW w:w="1189" w:type="dxa"/>
          </w:tcPr>
          <w:p w14:paraId="417D286A" w14:textId="77777777" w:rsidR="005560E3" w:rsidRPr="009553DD" w:rsidDel="00D27E68" w:rsidRDefault="005560E3" w:rsidP="005D0486">
            <w:pPr>
              <w:rPr>
                <w:del w:id="230" w:author="Kuo, Chester" w:date="2016-08-04T14:28:00Z"/>
                <w:rFonts w:ascii="Microsoft YaHei" w:eastAsia="Microsoft YaHei" w:hAnsi="Microsoft YaHei" w:cs="Arial"/>
                <w:sz w:val="20"/>
                <w:szCs w:val="20"/>
              </w:rPr>
            </w:pPr>
            <w:del w:id="231" w:author="Kuo, Chester" w:date="2016-08-04T14:28:00Z">
              <w:r w:rsidRPr="009553DD" w:rsidDel="00D27E68">
                <w:rPr>
                  <w:rFonts w:ascii="Microsoft YaHei" w:eastAsia="Microsoft YaHei" w:hAnsi="Microsoft YaHei" w:cs="Arial"/>
                  <w:sz w:val="20"/>
                  <w:szCs w:val="20"/>
                </w:rPr>
                <w:delText>Body</w:delText>
              </w:r>
            </w:del>
          </w:p>
        </w:tc>
        <w:tc>
          <w:tcPr>
            <w:tcW w:w="1521" w:type="dxa"/>
          </w:tcPr>
          <w:p w14:paraId="798438E1" w14:textId="77777777" w:rsidR="005560E3" w:rsidRPr="009553DD" w:rsidDel="00D27E68" w:rsidRDefault="005560E3" w:rsidP="005D0486">
            <w:pPr>
              <w:rPr>
                <w:del w:id="232" w:author="Kuo, Chester" w:date="2016-08-04T14:28:00Z"/>
                <w:rFonts w:ascii="Microsoft YaHei" w:eastAsia="Microsoft YaHei" w:hAnsi="Microsoft YaHei" w:cs="Arial"/>
                <w:sz w:val="20"/>
                <w:szCs w:val="20"/>
              </w:rPr>
            </w:pPr>
            <w:del w:id="233" w:author="Kuo, Chester" w:date="2016-08-04T14:28:00Z">
              <w:r w:rsidRPr="009553DD" w:rsidDel="00D27E68">
                <w:rPr>
                  <w:rFonts w:ascii="Microsoft YaHei" w:eastAsia="Microsoft YaHei" w:hAnsi="Microsoft YaHei" w:cs="Arial"/>
                  <w:sz w:val="20"/>
                  <w:szCs w:val="20"/>
                </w:rPr>
                <w:delText>String</w:delText>
              </w:r>
            </w:del>
          </w:p>
        </w:tc>
        <w:tc>
          <w:tcPr>
            <w:tcW w:w="3548" w:type="dxa"/>
          </w:tcPr>
          <w:p w14:paraId="60870FCA" w14:textId="77777777" w:rsidR="005560E3" w:rsidRPr="009553DD" w:rsidDel="00D27E68" w:rsidRDefault="005560E3" w:rsidP="005D0486">
            <w:pPr>
              <w:rPr>
                <w:del w:id="234" w:author="Kuo, Chester" w:date="2016-08-04T14:28:00Z"/>
                <w:rFonts w:ascii="Microsoft YaHei" w:eastAsia="Microsoft YaHei" w:hAnsi="Microsoft YaHei" w:cs="Arial"/>
                <w:sz w:val="20"/>
                <w:szCs w:val="20"/>
              </w:rPr>
            </w:pPr>
            <w:del w:id="235" w:author="Kuo, Chester" w:date="2016-08-04T14:28:00Z">
              <w:r w:rsidRPr="009553DD" w:rsidDel="00D27E68">
                <w:rPr>
                  <w:rFonts w:ascii="Microsoft YaHei" w:eastAsia="Microsoft YaHei" w:hAnsi="Microsoft YaHei" w:cs="Arial"/>
                  <w:sz w:val="20"/>
                  <w:szCs w:val="20"/>
                </w:rPr>
                <w:delText>Composed node state info</w:delText>
              </w:r>
              <w:r w:rsidRPr="009553DD" w:rsidDel="00D27E68">
                <w:rPr>
                  <w:rFonts w:ascii="Microsoft YaHei" w:eastAsia="Microsoft YaHei" w:hAnsi="Microsoft YaHei" w:cs="Arial"/>
                  <w:sz w:val="20"/>
                  <w:szCs w:val="20"/>
                </w:rPr>
                <w:br/>
                <w:delText>Allocating, Allocated, Assembling, PoweredOn, PoweredOff, Failed</w:delText>
              </w:r>
            </w:del>
          </w:p>
        </w:tc>
      </w:tr>
      <w:tr w:rsidR="005560E3" w14:paraId="6C8E0464" w14:textId="77777777" w:rsidTr="005560E3">
        <w:tc>
          <w:tcPr>
            <w:tcW w:w="984" w:type="dxa"/>
          </w:tcPr>
          <w:p w14:paraId="13EA0A30" w14:textId="77777777" w:rsidR="005560E3" w:rsidRPr="009553DD" w:rsidRDefault="005560E3" w:rsidP="005D0486">
            <w:pPr>
              <w:rPr>
                <w:rFonts w:ascii="Microsoft YaHei" w:eastAsia="Microsoft YaHei" w:hAnsi="Microsoft YaHei"/>
                <w:sz w:val="20"/>
                <w:szCs w:val="20"/>
              </w:rPr>
            </w:pPr>
          </w:p>
        </w:tc>
        <w:tc>
          <w:tcPr>
            <w:tcW w:w="3463" w:type="dxa"/>
          </w:tcPr>
          <w:p w14:paraId="14959CCC"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health_status</w:t>
            </w:r>
          </w:p>
        </w:tc>
        <w:tc>
          <w:tcPr>
            <w:tcW w:w="1189" w:type="dxa"/>
          </w:tcPr>
          <w:p w14:paraId="4AACEAEB"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66BD04AC"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7C692960"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Health status,</w:t>
            </w:r>
          </w:p>
          <w:p w14:paraId="6965417B"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OK, Warning, Critical</w:t>
            </w:r>
          </w:p>
        </w:tc>
      </w:tr>
      <w:tr w:rsidR="005560E3" w14:paraId="397040B5" w14:textId="77777777" w:rsidTr="005560E3">
        <w:tc>
          <w:tcPr>
            <w:tcW w:w="984" w:type="dxa"/>
          </w:tcPr>
          <w:p w14:paraId="1F4B6212" w14:textId="77777777" w:rsidR="005560E3" w:rsidRPr="009553DD" w:rsidRDefault="005560E3" w:rsidP="005D0486">
            <w:pPr>
              <w:rPr>
                <w:rFonts w:ascii="Microsoft YaHei" w:eastAsia="Microsoft YaHei" w:hAnsi="Microsoft YaHei"/>
                <w:sz w:val="20"/>
                <w:szCs w:val="20"/>
              </w:rPr>
            </w:pPr>
          </w:p>
        </w:tc>
        <w:tc>
          <w:tcPr>
            <w:tcW w:w="3463" w:type="dxa"/>
          </w:tcPr>
          <w:p w14:paraId="29FE1C31"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name</w:t>
            </w:r>
          </w:p>
        </w:tc>
        <w:tc>
          <w:tcPr>
            <w:tcW w:w="1189" w:type="dxa"/>
          </w:tcPr>
          <w:p w14:paraId="148C3A80"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62AD0AE7"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238827EC"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Human-readable identifier for compose node</w:t>
            </w:r>
          </w:p>
        </w:tc>
      </w:tr>
      <w:tr w:rsidR="005560E3" w14:paraId="0B6C0EF7" w14:textId="77777777" w:rsidTr="005560E3">
        <w:tc>
          <w:tcPr>
            <w:tcW w:w="984" w:type="dxa"/>
          </w:tcPr>
          <w:p w14:paraId="226F2D88" w14:textId="77777777" w:rsidR="005560E3" w:rsidRPr="009553DD" w:rsidRDefault="005560E3" w:rsidP="005D0486">
            <w:pPr>
              <w:rPr>
                <w:rFonts w:ascii="Microsoft YaHei" w:eastAsia="Microsoft YaHei" w:hAnsi="Microsoft YaHei"/>
                <w:sz w:val="20"/>
                <w:szCs w:val="20"/>
              </w:rPr>
            </w:pPr>
          </w:p>
        </w:tc>
        <w:tc>
          <w:tcPr>
            <w:tcW w:w="3463" w:type="dxa"/>
          </w:tcPr>
          <w:p w14:paraId="1E3282B7" w14:textId="77777777" w:rsidR="005560E3" w:rsidRPr="009553DD" w:rsidRDefault="005560E3" w:rsidP="005D0486">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lang w:eastAsia="zh-TW"/>
              </w:rPr>
              <w:t>metadata</w:t>
            </w:r>
          </w:p>
        </w:tc>
        <w:tc>
          <w:tcPr>
            <w:tcW w:w="1189" w:type="dxa"/>
          </w:tcPr>
          <w:p w14:paraId="12CD64D3"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6CA1AAEC"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11270963"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Compute node Metadata ,</w:t>
            </w:r>
          </w:p>
          <w:p w14:paraId="219FD2F0"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Host NIC MAC address, BMC MAC address, RackID, compute node ID, Serial No.</w:t>
            </w:r>
            <w:r w:rsidRPr="009553DD">
              <w:rPr>
                <w:rFonts w:ascii="Microsoft YaHei" w:eastAsia="Microsoft YaHei" w:hAnsi="Microsoft YaHei" w:cs="Arial"/>
                <w:sz w:val="20"/>
                <w:szCs w:val="20"/>
              </w:rPr>
              <w:br/>
              <w:t>This is used for metadata server of deployment.</w:t>
            </w:r>
          </w:p>
        </w:tc>
      </w:tr>
      <w:tr w:rsidR="005560E3" w14:paraId="55ED8310" w14:textId="77777777" w:rsidTr="005560E3">
        <w:trPr>
          <w:ins w:id="236" w:author="Kuo, Chester" w:date="2016-08-04T14:34:00Z"/>
        </w:trPr>
        <w:tc>
          <w:tcPr>
            <w:tcW w:w="984" w:type="dxa"/>
          </w:tcPr>
          <w:p w14:paraId="4B86E209" w14:textId="77777777" w:rsidR="005560E3" w:rsidRPr="009553DD" w:rsidRDefault="005560E3" w:rsidP="005D0486">
            <w:pPr>
              <w:rPr>
                <w:ins w:id="237" w:author="Kuo, Chester" w:date="2016-08-04T14:34:00Z"/>
                <w:rFonts w:ascii="Microsoft YaHei" w:eastAsia="Microsoft YaHei" w:hAnsi="Microsoft YaHei"/>
                <w:sz w:val="20"/>
                <w:szCs w:val="20"/>
              </w:rPr>
            </w:pPr>
          </w:p>
        </w:tc>
        <w:tc>
          <w:tcPr>
            <w:tcW w:w="3463" w:type="dxa"/>
          </w:tcPr>
          <w:p w14:paraId="109A57FA" w14:textId="77777777" w:rsidR="005560E3" w:rsidRPr="009553DD" w:rsidRDefault="005560E3" w:rsidP="005D0486">
            <w:pPr>
              <w:rPr>
                <w:ins w:id="238" w:author="Kuo, Chester" w:date="2016-08-04T14:34:00Z"/>
                <w:rFonts w:ascii="Microsoft YaHei" w:eastAsia="Microsoft YaHei" w:hAnsi="Microsoft YaHei" w:cs="Arial"/>
                <w:sz w:val="20"/>
                <w:szCs w:val="20"/>
                <w:lang w:eastAsia="zh-TW"/>
              </w:rPr>
            </w:pPr>
            <w:ins w:id="239" w:author="Kuo, Chester" w:date="2016-08-04T14:34:00Z">
              <w:r w:rsidRPr="009553DD">
                <w:rPr>
                  <w:rFonts w:ascii="Microsoft YaHei" w:eastAsia="Microsoft YaHei" w:hAnsi="Microsoft YaHei" w:cs="Arial"/>
                  <w:sz w:val="20"/>
                  <w:szCs w:val="20"/>
                  <w:lang w:eastAsia="zh-TW"/>
                </w:rPr>
                <w:t>node_property</w:t>
              </w:r>
            </w:ins>
          </w:p>
        </w:tc>
        <w:tc>
          <w:tcPr>
            <w:tcW w:w="1189" w:type="dxa"/>
          </w:tcPr>
          <w:p w14:paraId="0C2DCA18" w14:textId="77777777" w:rsidR="005560E3" w:rsidRPr="009553DD" w:rsidRDefault="005560E3" w:rsidP="005D0486">
            <w:pPr>
              <w:rPr>
                <w:ins w:id="240" w:author="Kuo, Chester" w:date="2016-08-04T14:34:00Z"/>
                <w:rFonts w:ascii="Microsoft YaHei" w:eastAsia="Microsoft YaHei" w:hAnsi="Microsoft YaHei" w:cs="Arial"/>
                <w:sz w:val="20"/>
                <w:szCs w:val="20"/>
              </w:rPr>
            </w:pPr>
            <w:ins w:id="241" w:author="Kuo, Chester" w:date="2016-08-04T14:34:00Z">
              <w:r w:rsidRPr="009553DD">
                <w:rPr>
                  <w:rFonts w:ascii="Microsoft YaHei" w:eastAsia="Microsoft YaHei" w:hAnsi="Microsoft YaHei" w:cs="Arial"/>
                  <w:sz w:val="20"/>
                  <w:szCs w:val="20"/>
                </w:rPr>
                <w:t>Body</w:t>
              </w:r>
            </w:ins>
          </w:p>
        </w:tc>
        <w:tc>
          <w:tcPr>
            <w:tcW w:w="1521" w:type="dxa"/>
          </w:tcPr>
          <w:p w14:paraId="53AEBE01" w14:textId="77777777" w:rsidR="005560E3" w:rsidRPr="009553DD" w:rsidRDefault="005560E3" w:rsidP="005D0486">
            <w:pPr>
              <w:rPr>
                <w:ins w:id="242" w:author="Kuo, Chester" w:date="2016-08-04T14:34:00Z"/>
                <w:rFonts w:ascii="Microsoft YaHei" w:eastAsia="Microsoft YaHei" w:hAnsi="Microsoft YaHei" w:cs="Arial"/>
                <w:sz w:val="20"/>
                <w:szCs w:val="20"/>
              </w:rPr>
            </w:pPr>
            <w:ins w:id="243" w:author="Kuo, Chester" w:date="2016-08-04T14:34:00Z">
              <w:r w:rsidRPr="009553DD">
                <w:rPr>
                  <w:rFonts w:ascii="Microsoft YaHei" w:eastAsia="Microsoft YaHei" w:hAnsi="Microsoft YaHei" w:cs="Arial"/>
                  <w:sz w:val="20"/>
                  <w:szCs w:val="20"/>
                </w:rPr>
                <w:t>String</w:t>
              </w:r>
            </w:ins>
          </w:p>
        </w:tc>
        <w:tc>
          <w:tcPr>
            <w:tcW w:w="3548" w:type="dxa"/>
          </w:tcPr>
          <w:p w14:paraId="71BC0A8C" w14:textId="77777777" w:rsidR="005560E3" w:rsidRPr="009553DD" w:rsidRDefault="005560E3" w:rsidP="005D0486">
            <w:pPr>
              <w:rPr>
                <w:ins w:id="244" w:author="Kuo, Chester" w:date="2016-08-04T14:34:00Z"/>
                <w:rFonts w:ascii="Microsoft YaHei" w:eastAsia="Microsoft YaHei" w:hAnsi="Microsoft YaHei" w:cs="Arial"/>
                <w:sz w:val="20"/>
                <w:szCs w:val="20"/>
              </w:rPr>
            </w:pPr>
            <w:ins w:id="245" w:author="Kuo, Chester" w:date="2016-08-04T14:34:00Z">
              <w:r w:rsidRPr="009553DD">
                <w:rPr>
                  <w:rFonts w:ascii="Microsoft YaHei" w:eastAsia="Microsoft YaHei" w:hAnsi="Microsoft YaHei" w:cs="Arial"/>
                  <w:sz w:val="20"/>
                  <w:szCs w:val="20"/>
                </w:rPr>
                <w:t>CPU, memory , and storage asset info</w:t>
              </w:r>
            </w:ins>
          </w:p>
        </w:tc>
      </w:tr>
      <w:tr w:rsidR="005560E3" w14:paraId="23D3E937" w14:textId="77777777" w:rsidTr="005560E3">
        <w:trPr>
          <w:ins w:id="246" w:author="Kuo, Chester" w:date="2016-08-04T14:34:00Z"/>
        </w:trPr>
        <w:tc>
          <w:tcPr>
            <w:tcW w:w="984" w:type="dxa"/>
          </w:tcPr>
          <w:p w14:paraId="13C9CD5D" w14:textId="77777777" w:rsidR="005560E3" w:rsidRPr="009553DD" w:rsidRDefault="005560E3" w:rsidP="005D0486">
            <w:pPr>
              <w:rPr>
                <w:ins w:id="247" w:author="Kuo, Chester" w:date="2016-08-04T14:34:00Z"/>
                <w:rFonts w:ascii="Microsoft YaHei" w:eastAsia="Microsoft YaHei" w:hAnsi="Microsoft YaHei"/>
                <w:sz w:val="20"/>
                <w:szCs w:val="20"/>
              </w:rPr>
            </w:pPr>
          </w:p>
        </w:tc>
        <w:tc>
          <w:tcPr>
            <w:tcW w:w="3463" w:type="dxa"/>
          </w:tcPr>
          <w:p w14:paraId="3FD82660" w14:textId="77777777" w:rsidR="005560E3" w:rsidRPr="009553DD" w:rsidRDefault="005560E3" w:rsidP="005D0486">
            <w:pPr>
              <w:rPr>
                <w:ins w:id="248" w:author="Kuo, Chester" w:date="2016-08-04T14:34:00Z"/>
                <w:rFonts w:ascii="Microsoft YaHei" w:eastAsia="Microsoft YaHei" w:hAnsi="Microsoft YaHei" w:cs="Arial"/>
                <w:sz w:val="20"/>
                <w:szCs w:val="20"/>
                <w:lang w:eastAsia="zh-TW"/>
              </w:rPr>
            </w:pPr>
            <w:ins w:id="249" w:author="Kuo, Chester" w:date="2016-08-04T14:35:00Z">
              <w:r w:rsidRPr="009553DD">
                <w:rPr>
                  <w:rFonts w:ascii="Microsoft YaHei" w:eastAsia="Microsoft YaHei" w:hAnsi="Microsoft YaHei" w:cs="Arial"/>
                  <w:sz w:val="20"/>
                  <w:szCs w:val="20"/>
                  <w:lang w:eastAsia="zh-TW"/>
                </w:rPr>
                <w:t>links</w:t>
              </w:r>
            </w:ins>
          </w:p>
        </w:tc>
        <w:tc>
          <w:tcPr>
            <w:tcW w:w="1189" w:type="dxa"/>
          </w:tcPr>
          <w:p w14:paraId="6245168D" w14:textId="77777777" w:rsidR="005560E3" w:rsidRPr="009553DD" w:rsidRDefault="005560E3" w:rsidP="005D0486">
            <w:pPr>
              <w:rPr>
                <w:ins w:id="250" w:author="Kuo, Chester" w:date="2016-08-04T14:34:00Z"/>
                <w:rFonts w:ascii="Microsoft YaHei" w:eastAsia="Microsoft YaHei" w:hAnsi="Microsoft YaHei" w:cs="Arial"/>
                <w:sz w:val="20"/>
                <w:szCs w:val="20"/>
              </w:rPr>
            </w:pPr>
            <w:ins w:id="251" w:author="Kuo, Chester" w:date="2016-08-04T14:35:00Z">
              <w:r w:rsidRPr="009553DD">
                <w:rPr>
                  <w:rFonts w:ascii="Microsoft YaHei" w:eastAsia="Microsoft YaHei" w:hAnsi="Microsoft YaHei" w:cs="Arial"/>
                  <w:sz w:val="20"/>
                  <w:szCs w:val="20"/>
                </w:rPr>
                <w:t>Body</w:t>
              </w:r>
            </w:ins>
          </w:p>
        </w:tc>
        <w:tc>
          <w:tcPr>
            <w:tcW w:w="1521" w:type="dxa"/>
          </w:tcPr>
          <w:p w14:paraId="0F7F0BB9" w14:textId="77777777" w:rsidR="005560E3" w:rsidRPr="009553DD" w:rsidRDefault="005560E3" w:rsidP="005D0486">
            <w:pPr>
              <w:rPr>
                <w:ins w:id="252" w:author="Kuo, Chester" w:date="2016-08-04T14:34:00Z"/>
                <w:rFonts w:ascii="Microsoft YaHei" w:eastAsia="Microsoft YaHei" w:hAnsi="Microsoft YaHei" w:cs="Arial"/>
                <w:sz w:val="20"/>
                <w:szCs w:val="20"/>
              </w:rPr>
            </w:pPr>
            <w:ins w:id="253" w:author="Kuo, Chester" w:date="2016-08-04T14:35:00Z">
              <w:r w:rsidRPr="009553DD">
                <w:rPr>
                  <w:rFonts w:ascii="Microsoft YaHei" w:eastAsia="Microsoft YaHei" w:hAnsi="Microsoft YaHei" w:cs="Arial"/>
                  <w:sz w:val="20"/>
                  <w:szCs w:val="20"/>
                </w:rPr>
                <w:t>String</w:t>
              </w:r>
            </w:ins>
          </w:p>
        </w:tc>
        <w:tc>
          <w:tcPr>
            <w:tcW w:w="3548" w:type="dxa"/>
          </w:tcPr>
          <w:p w14:paraId="17F16C49" w14:textId="77777777" w:rsidR="005560E3" w:rsidRPr="009553DD" w:rsidRDefault="005560E3" w:rsidP="005D0486">
            <w:pPr>
              <w:rPr>
                <w:ins w:id="254" w:author="Kuo, Chester" w:date="2016-08-04T14:34:00Z"/>
                <w:rFonts w:ascii="Microsoft YaHei" w:eastAsia="Microsoft YaHei" w:hAnsi="Microsoft YaHei" w:cs="Arial"/>
                <w:sz w:val="20"/>
                <w:szCs w:val="20"/>
              </w:rPr>
            </w:pPr>
          </w:p>
        </w:tc>
      </w:tr>
      <w:tr w:rsidR="005560E3" w14:paraId="763CD509" w14:textId="77777777" w:rsidTr="005560E3">
        <w:tc>
          <w:tcPr>
            <w:tcW w:w="984" w:type="dxa"/>
          </w:tcPr>
          <w:p w14:paraId="13A69B68" w14:textId="77777777" w:rsidR="005560E3" w:rsidRPr="009553DD" w:rsidRDefault="005560E3" w:rsidP="005D0486">
            <w:pPr>
              <w:rPr>
                <w:rFonts w:ascii="Microsoft YaHei" w:eastAsia="Microsoft YaHei" w:hAnsi="Microsoft YaHei"/>
                <w:sz w:val="20"/>
                <w:szCs w:val="20"/>
              </w:rPr>
            </w:pPr>
          </w:p>
        </w:tc>
        <w:tc>
          <w:tcPr>
            <w:tcW w:w="3463" w:type="dxa"/>
          </w:tcPr>
          <w:p w14:paraId="79A48FA3" w14:textId="77777777" w:rsidR="005560E3" w:rsidRPr="009553DD" w:rsidRDefault="005560E3" w:rsidP="005D0486">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lang w:eastAsia="zh-TW"/>
              </w:rPr>
              <w:t>created_at</w:t>
            </w:r>
            <w:r w:rsidRPr="009553DD">
              <w:rPr>
                <w:rFonts w:ascii="Microsoft YaHei" w:eastAsia="Microsoft YaHei" w:hAnsi="Microsoft YaHei" w:cs="Arial"/>
                <w:sz w:val="20"/>
                <w:szCs w:val="20"/>
                <w:lang w:eastAsia="zh-TW"/>
              </w:rPr>
              <w:br/>
              <w:t>updated_at</w:t>
            </w:r>
          </w:p>
        </w:tc>
        <w:tc>
          <w:tcPr>
            <w:tcW w:w="1189" w:type="dxa"/>
          </w:tcPr>
          <w:p w14:paraId="39275C86"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36154158"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68789D71"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TimeStamp for compose node creation.</w:t>
            </w:r>
          </w:p>
        </w:tc>
      </w:tr>
      <w:tr w:rsidR="005560E3" w14:paraId="0F284E00" w14:textId="77777777" w:rsidTr="005560E3">
        <w:tc>
          <w:tcPr>
            <w:tcW w:w="984" w:type="dxa"/>
          </w:tcPr>
          <w:p w14:paraId="16C5A412" w14:textId="77777777" w:rsidR="005560E3" w:rsidRPr="009553DD" w:rsidRDefault="005560E3" w:rsidP="005D0486">
            <w:pPr>
              <w:rPr>
                <w:rFonts w:ascii="Microsoft YaHei" w:eastAsia="Microsoft YaHei" w:hAnsi="Microsoft YaHei"/>
                <w:sz w:val="20"/>
                <w:szCs w:val="20"/>
              </w:rPr>
            </w:pPr>
          </w:p>
        </w:tc>
        <w:tc>
          <w:tcPr>
            <w:tcW w:w="3463" w:type="dxa"/>
          </w:tcPr>
          <w:p w14:paraId="37340C4C" w14:textId="77777777" w:rsidR="005560E3" w:rsidRPr="009553DD" w:rsidRDefault="005560E3" w:rsidP="005D0486">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lang w:eastAsia="zh-TW"/>
              </w:rPr>
              <w:t>provision_state</w:t>
            </w:r>
          </w:p>
        </w:tc>
        <w:tc>
          <w:tcPr>
            <w:tcW w:w="1189" w:type="dxa"/>
          </w:tcPr>
          <w:p w14:paraId="62C89D91"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4551BB56"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6B8CAF27" w14:textId="77777777" w:rsidR="005560E3" w:rsidRPr="009553DD" w:rsidRDefault="005560E3" w:rsidP="005D0486">
            <w:pPr>
              <w:rPr>
                <w:rFonts w:ascii="Microsoft YaHei" w:eastAsia="Microsoft YaHei" w:hAnsi="Microsoft YaHei" w:cs="Arial"/>
                <w:sz w:val="20"/>
                <w:szCs w:val="20"/>
              </w:rPr>
            </w:pPr>
            <w:r w:rsidRPr="009553DD">
              <w:rPr>
                <w:rFonts w:ascii="Microsoft YaHei" w:eastAsia="Microsoft YaHei" w:hAnsi="Microsoft YaHei" w:cs="Arial"/>
                <w:sz w:val="20"/>
                <w:szCs w:val="20"/>
              </w:rPr>
              <w:t>Node Provision state set by deployment tool, like Puppet, Ansible…etc</w:t>
            </w:r>
          </w:p>
        </w:tc>
      </w:tr>
    </w:tbl>
    <w:p w14:paraId="7874F2EE" w14:textId="398F77E9" w:rsidR="000B285E" w:rsidRDefault="000B285E" w:rsidP="008B5F3F"/>
    <w:p w14:paraId="4FF7EB54" w14:textId="77777777" w:rsidR="000B285E" w:rsidRDefault="000B285E">
      <w:r>
        <w:br w:type="page"/>
      </w:r>
    </w:p>
    <w:p w14:paraId="3F123BDE" w14:textId="77777777" w:rsidR="008B5F3F" w:rsidRPr="008B5F3F" w:rsidRDefault="008B5F3F" w:rsidP="008B5F3F"/>
    <w:p w14:paraId="3998914B" w14:textId="77777777" w:rsidR="00A42BDB" w:rsidRDefault="00A42BDB" w:rsidP="00A42BDB">
      <w:pPr>
        <w:pStyle w:val="Heading3"/>
      </w:pPr>
      <w:bookmarkStart w:id="255" w:name="_Toc446590876"/>
      <w:r>
        <w:t>Operations</w:t>
      </w:r>
      <w:bookmarkEnd w:id="255"/>
    </w:p>
    <w:p w14:paraId="2D0AB567" w14:textId="77777777" w:rsidR="00266243" w:rsidRDefault="00266243" w:rsidP="005559A2">
      <w:pPr>
        <w:pStyle w:val="Heading4"/>
        <w:rPr>
          <w:b/>
          <w:i w:val="0"/>
          <w:sz w:val="32"/>
          <w:szCs w:val="32"/>
        </w:rPr>
      </w:pPr>
      <w:r w:rsidRPr="007D6532">
        <w:rPr>
          <w:b/>
          <w:i w:val="0"/>
          <w:sz w:val="32"/>
          <w:szCs w:val="32"/>
        </w:rPr>
        <w:t xml:space="preserve">GET </w:t>
      </w:r>
      <w:r w:rsidR="005A7205" w:rsidRPr="007D6532">
        <w:rPr>
          <w:b/>
          <w:i w:val="0"/>
          <w:sz w:val="32"/>
          <w:szCs w:val="32"/>
        </w:rPr>
        <w:br/>
      </w:r>
    </w:p>
    <w:p w14:paraId="04A35ABB" w14:textId="77777777" w:rsidR="000B285E" w:rsidRPr="000B285E" w:rsidRDefault="000B285E" w:rsidP="000B285E">
      <w:pPr>
        <w:shd w:val="clear" w:color="auto" w:fill="FFFFFF"/>
        <w:spacing w:after="150" w:line="360" w:lineRule="atLeast"/>
        <w:rPr>
          <w:rFonts w:ascii="Helvetica" w:eastAsia="Times New Roman" w:hAnsi="Helvetica" w:cs="Helvetica"/>
          <w:color w:val="3E4349"/>
          <w:sz w:val="19"/>
          <w:szCs w:val="19"/>
          <w:lang w:eastAsia="zh-CN"/>
        </w:rPr>
      </w:pPr>
      <w:r w:rsidRPr="000B285E">
        <w:rPr>
          <w:rFonts w:ascii="Helvetica" w:eastAsia="Times New Roman" w:hAnsi="Helvetica" w:cs="Helvetica"/>
          <w:color w:val="3E4349"/>
          <w:sz w:val="19"/>
          <w:szCs w:val="19"/>
          <w:lang w:eastAsia="zh-CN"/>
        </w:rPr>
        <w:t>Normal response codes: 200</w:t>
      </w:r>
    </w:p>
    <w:p w14:paraId="081478AD" w14:textId="6048F8C2" w:rsidR="000B285E" w:rsidRPr="007D6532" w:rsidRDefault="000B285E" w:rsidP="000B285E">
      <w:pPr>
        <w:shd w:val="clear" w:color="auto" w:fill="FFFFFF"/>
        <w:spacing w:after="150" w:line="360" w:lineRule="atLeast"/>
        <w:rPr>
          <w:rFonts w:ascii="Helvetica" w:eastAsia="Times New Roman" w:hAnsi="Helvetica" w:cs="Helvetica"/>
          <w:color w:val="3E4349"/>
          <w:sz w:val="19"/>
          <w:szCs w:val="19"/>
          <w:lang w:eastAsia="zh-CN"/>
        </w:rPr>
      </w:pPr>
      <w:r w:rsidRPr="000B285E">
        <w:rPr>
          <w:rFonts w:ascii="Helvetica" w:eastAsia="Times New Roman" w:hAnsi="Helvetica" w:cs="Helvetica"/>
          <w:color w:val="3E4349"/>
          <w:sz w:val="19"/>
          <w:szCs w:val="19"/>
          <w:lang w:eastAsia="zh-CN"/>
        </w:rPr>
        <w:t>Error response codes: 401, 403, 404</w:t>
      </w:r>
    </w:p>
    <w:p w14:paraId="0EDDEB04" w14:textId="33B0D8ED" w:rsidR="00266243" w:rsidRPr="007D6532" w:rsidRDefault="00266243" w:rsidP="00266243">
      <w:pPr>
        <w:pStyle w:val="Code1"/>
        <w:rPr>
          <w:b/>
          <w:sz w:val="24"/>
          <w:szCs w:val="24"/>
        </w:rPr>
      </w:pPr>
      <w:r w:rsidRPr="007D6532">
        <w:rPr>
          <w:b/>
          <w:sz w:val="24"/>
          <w:szCs w:val="24"/>
        </w:rPr>
        <w:t>GET /</w:t>
      </w:r>
      <w:r w:rsidR="00461823" w:rsidRPr="007D6532">
        <w:rPr>
          <w:b/>
          <w:sz w:val="24"/>
          <w:szCs w:val="24"/>
        </w:rPr>
        <w:t>nodes/ee1ecc3c-d3dd-f4ff-a6aa-uu7uk9k0</w:t>
      </w:r>
    </w:p>
    <w:p w14:paraId="4048D84A" w14:textId="77777777" w:rsidR="00266243" w:rsidRDefault="00266243" w:rsidP="00266243">
      <w:pPr>
        <w:pStyle w:val="Heading4"/>
      </w:pPr>
      <w:r>
        <w:t xml:space="preserve">Response </w:t>
      </w:r>
    </w:p>
    <w:p w14:paraId="459E5A56" w14:textId="77777777" w:rsidR="000057BB" w:rsidRPr="007D6532" w:rsidRDefault="000057BB" w:rsidP="000057BB">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08B50FC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"node" : {</w:t>
      </w:r>
    </w:p>
    <w:p w14:paraId="252AF805"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"id" : "ee1ecc3c-d3dd-f4ff-a6aa-uu7uk9k0",</w:t>
      </w:r>
    </w:p>
    <w:p w14:paraId="7C79B08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"nodestate" : "Off",</w:t>
      </w:r>
    </w:p>
    <w:p w14:paraId="63762DA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"boot_source" : "Localdisk",</w:t>
      </w:r>
    </w:p>
    <w:p w14:paraId="47C1DD7F"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"pending_boot_source" : "PXE",</w:t>
      </w:r>
      <w:r w:rsidRPr="00BC0F0D">
        <w:rPr>
          <w:rFonts w:ascii="Arial" w:hAnsi="Arial" w:cs="Arial"/>
          <w:b/>
          <w:color w:val="1F4E79" w:themeColor="accent1" w:themeShade="80"/>
        </w:rPr>
        <w:tab/>
      </w:r>
    </w:p>
    <w:p w14:paraId="735B20B5"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"pooling_group_id" : "11z23344-0099-7766-5544-33225511",</w:t>
      </w:r>
    </w:p>
    <w:p w14:paraId="0A02BC3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"health_status" : "OK", </w:t>
      </w:r>
    </w:p>
    <w:p w14:paraId="25FB3238"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"name" : null,</w:t>
      </w:r>
    </w:p>
    <w:p w14:paraId="30C25693"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"metadata" : {  </w:t>
      </w:r>
    </w:p>
    <w:p w14:paraId="2A80232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"nic" : [     </w:t>
      </w:r>
    </w:p>
    <w:p w14:paraId="10D0D87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{"mac" : "f1:12:44:55:66:77"},</w:t>
      </w:r>
    </w:p>
    <w:p w14:paraId="370D5CDE"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{"mac" : "f2:44:44:44:44:88"}</w:t>
      </w:r>
    </w:p>
    <w:p w14:paraId="16B0925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0EEB8182"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"mgmt_mac" : "00:AA:BB:CC:DD:EE",</w:t>
      </w:r>
    </w:p>
    <w:p w14:paraId="7BD4008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"podid" : "POD1",</w:t>
      </w:r>
    </w:p>
    <w:p w14:paraId="0F257D56"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"rackid" : "Rack2",</w:t>
      </w:r>
    </w:p>
    <w:p w14:paraId="2C45FF92"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"slotid" : "3",</w:t>
      </w:r>
    </w:p>
    <w:p w14:paraId="146A47C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"board_serialno" : "2M220100SL"</w:t>
      </w:r>
    </w:p>
    <w:p w14:paraId="4C505890"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416259CA"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"node_properties" : {</w:t>
      </w:r>
    </w:p>
    <w:p w14:paraId="751B6D2D"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"cpu_arch" : "x86_64",</w:t>
      </w:r>
    </w:p>
    <w:p w14:paraId="38384C8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"cpu_count" : "2",</w:t>
      </w:r>
    </w:p>
    <w:p w14:paraId="62DD00E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"memory_size_gb" : "32",</w:t>
      </w:r>
    </w:p>
    <w:p w14:paraId="537895A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"network" : [</w:t>
      </w:r>
    </w:p>
    <w:p w14:paraId="54120B8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5351D891"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"type" : "ethernet",</w:t>
      </w:r>
    </w:p>
    <w:p w14:paraId="05EE234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"speed" : "40000000"</w:t>
      </w:r>
    </w:p>
    <w:p w14:paraId="1BCCCE50"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1B13934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5905D7D1"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"memory_type" : "DDR4",</w:t>
      </w:r>
    </w:p>
    <w:p w14:paraId="503562A3"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"storage" : [</w:t>
      </w:r>
    </w:p>
    <w:p w14:paraId="2B15EEC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0375B018"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"type" : "SSD",</w:t>
      </w:r>
    </w:p>
    <w:p w14:paraId="54F148DB"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"volume_gb" : "40"</w:t>
      </w:r>
    </w:p>
    <w:p w14:paraId="4784E5FB"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5077A1A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18816AD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37ECBEE1"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"created_at" : "2016-04-20T15:40:00+00:00",</w:t>
      </w:r>
    </w:p>
    <w:p w14:paraId="1063927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"updated_at" : "2016-04-20T15:40:00+00:00",</w:t>
      </w:r>
    </w:p>
    <w:p w14:paraId="56F7633B"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"links": [</w:t>
      </w:r>
    </w:p>
    <w:p w14:paraId="6BA6B382"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 </w:t>
      </w:r>
    </w:p>
    <w:p w14:paraId="754183B3"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lastRenderedPageBreak/>
        <w:t xml:space="preserve">               "rel" : "self",</w:t>
      </w:r>
    </w:p>
    <w:p w14:paraId="6D66656F"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"href" : "https://openstack.example.com/v1/nodes/ee1ecc3c-d3dd-f4ff-a6aa-uu7uk9k0"</w:t>
      </w:r>
    </w:p>
    <w:p w14:paraId="0C4E3376"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2F18EB2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6A01A38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"rel" : "boomark",</w:t>
      </w:r>
    </w:p>
    <w:p w14:paraId="5BEBA858"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"href" : "https://openstack.example.com/nodes/ee1ecc3c-d3dd-f4ff-a6aa-uu7uk9k0"</w:t>
      </w:r>
    </w:p>
    <w:p w14:paraId="7AA60F2F"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4FA16866"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6786356A" w14:textId="25375FDD" w:rsidR="00BC0F0D" w:rsidRDefault="00BC0F0D" w:rsidP="00BC0F0D">
      <w:pPr>
        <w:pStyle w:val="Code1"/>
        <w:ind w:firstLine="225"/>
        <w:rPr>
          <w:rFonts w:ascii="Arial" w:hAnsi="Arial" w:cs="Arial"/>
          <w:b/>
          <w:color w:val="1F4E79" w:themeColor="accent1" w:themeShade="80"/>
        </w:rPr>
      </w:pPr>
      <w:r w:rsidRPr="00BC0F0D">
        <w:rPr>
          <w:rFonts w:ascii="Arial" w:hAnsi="Arial" w:cs="Arial"/>
          <w:b/>
          <w:color w:val="1F4E79" w:themeColor="accent1" w:themeShade="80"/>
        </w:rPr>
        <w:t>}</w:t>
      </w:r>
    </w:p>
    <w:p w14:paraId="203C2AC5" w14:textId="22BC19D2" w:rsidR="005978B2" w:rsidRPr="00A159E0" w:rsidRDefault="000057BB" w:rsidP="00BC0F0D">
      <w:pPr>
        <w:pStyle w:val="Code1"/>
        <w:rPr>
          <w:rFonts w:ascii="Arial" w:hAnsi="Arial" w:cs="Arial"/>
          <w:b/>
        </w:rPr>
      </w:pPr>
      <w:r w:rsidRPr="007D6532">
        <w:rPr>
          <w:rFonts w:ascii="Arial" w:hAnsi="Arial" w:cs="Arial"/>
          <w:b/>
          <w:color w:val="1F4E79" w:themeColor="accent1" w:themeShade="80"/>
        </w:rPr>
        <w:t>}</w:t>
      </w:r>
    </w:p>
    <w:p w14:paraId="28B6818D" w14:textId="7C94D4C3" w:rsidR="000270FA" w:rsidRDefault="000270FA">
      <w:pPr>
        <w:rPr>
          <w:rFonts w:asciiTheme="majorHAnsi" w:eastAsiaTheme="majorEastAsia" w:hAnsiTheme="majorHAnsi" w:cstheme="majorBidi"/>
          <w:b/>
          <w:iCs/>
          <w:color w:val="2E74B5" w:themeColor="accent1" w:themeShade="BF"/>
          <w:sz w:val="32"/>
          <w:szCs w:val="32"/>
        </w:rPr>
      </w:pPr>
      <w:r>
        <w:rPr>
          <w:b/>
          <w:i/>
          <w:sz w:val="32"/>
          <w:szCs w:val="32"/>
        </w:rPr>
        <w:br w:type="page"/>
      </w:r>
    </w:p>
    <w:p w14:paraId="74B3352C" w14:textId="77777777" w:rsidR="000270FA" w:rsidRDefault="000270FA" w:rsidP="005A7205">
      <w:pPr>
        <w:pStyle w:val="Heading4"/>
        <w:rPr>
          <w:b/>
          <w:i w:val="0"/>
          <w:sz w:val="32"/>
          <w:szCs w:val="32"/>
        </w:rPr>
      </w:pPr>
    </w:p>
    <w:p w14:paraId="1ADCDB28" w14:textId="7A435301" w:rsidR="000270FA" w:rsidRDefault="005A7205" w:rsidP="005A7205">
      <w:pPr>
        <w:pStyle w:val="Heading4"/>
        <w:rPr>
          <w:color w:val="auto"/>
        </w:rPr>
      </w:pPr>
      <w:r w:rsidRPr="007D6532">
        <w:rPr>
          <w:b/>
          <w:i w:val="0"/>
          <w:sz w:val="32"/>
          <w:szCs w:val="32"/>
        </w:rPr>
        <w:t>DELETE</w:t>
      </w:r>
      <w:r w:rsidR="00F369D4" w:rsidRPr="007D6532">
        <w:rPr>
          <w:b/>
          <w:i w:val="0"/>
          <w:color w:val="FF0000"/>
          <w:sz w:val="32"/>
          <w:szCs w:val="32"/>
        </w:rPr>
        <w:t xml:space="preserve"> </w:t>
      </w:r>
      <w:r w:rsidR="00A745C1">
        <w:rPr>
          <w:color w:val="auto"/>
        </w:rPr>
        <w:br/>
      </w:r>
      <w:r w:rsidR="00F369D4" w:rsidRPr="007D6532">
        <w:rPr>
          <w:color w:val="auto"/>
        </w:rPr>
        <w:t xml:space="preserve"> to </w:t>
      </w:r>
      <w:r w:rsidR="00A873EC" w:rsidRPr="007D6532">
        <w:rPr>
          <w:color w:val="auto"/>
        </w:rPr>
        <w:t xml:space="preserve">Release </w:t>
      </w:r>
      <w:r w:rsidR="00F369D4" w:rsidRPr="007D6532">
        <w:rPr>
          <w:color w:val="auto"/>
        </w:rPr>
        <w:t xml:space="preserve">a </w:t>
      </w:r>
      <w:r w:rsidR="00A873EC" w:rsidRPr="007D6532">
        <w:rPr>
          <w:color w:val="auto"/>
        </w:rPr>
        <w:t xml:space="preserve">composed node </w:t>
      </w:r>
    </w:p>
    <w:p w14:paraId="65A3ACDD" w14:textId="77777777" w:rsidR="000270FA" w:rsidRPr="000270FA" w:rsidRDefault="000270FA" w:rsidP="000270FA">
      <w:pPr>
        <w:shd w:val="clear" w:color="auto" w:fill="FFFFFF"/>
        <w:spacing w:after="150" w:line="360" w:lineRule="atLeast"/>
        <w:rPr>
          <w:rFonts w:ascii="Helvetica" w:eastAsia="Times New Roman" w:hAnsi="Helvetica" w:cs="Helvetica"/>
          <w:color w:val="3E4349"/>
          <w:sz w:val="19"/>
          <w:szCs w:val="19"/>
          <w:lang w:eastAsia="zh-CN"/>
        </w:rPr>
      </w:pPr>
      <w:r w:rsidRPr="000270FA">
        <w:rPr>
          <w:rFonts w:ascii="Helvetica" w:eastAsia="Times New Roman" w:hAnsi="Helvetica" w:cs="Helvetica"/>
          <w:color w:val="3E4349"/>
          <w:sz w:val="19"/>
          <w:szCs w:val="19"/>
          <w:lang w:eastAsia="zh-CN"/>
        </w:rPr>
        <w:t>Normal response codes: 204</w:t>
      </w:r>
    </w:p>
    <w:p w14:paraId="532B7506" w14:textId="76F8EFE0" w:rsidR="000270FA" w:rsidRPr="000270FA" w:rsidRDefault="000270FA" w:rsidP="000270FA">
      <w:pPr>
        <w:shd w:val="clear" w:color="auto" w:fill="FFFFFF"/>
        <w:spacing w:after="150" w:line="360" w:lineRule="atLeast"/>
        <w:rPr>
          <w:rFonts w:ascii="Helvetica" w:eastAsia="Times New Roman" w:hAnsi="Helvetica" w:cs="Helvetica"/>
          <w:color w:val="3E4349"/>
          <w:sz w:val="19"/>
          <w:szCs w:val="19"/>
          <w:lang w:eastAsia="zh-CN"/>
        </w:rPr>
      </w:pPr>
      <w:r w:rsidRPr="000270FA">
        <w:rPr>
          <w:rFonts w:ascii="Helvetica" w:eastAsia="Times New Roman" w:hAnsi="Helvetica" w:cs="Helvetica"/>
          <w:color w:val="3E4349"/>
          <w:sz w:val="19"/>
          <w:szCs w:val="19"/>
          <w:lang w:eastAsia="zh-CN"/>
        </w:rPr>
        <w:t>Error response codes: 401</w:t>
      </w:r>
      <w:r w:rsidR="00132978">
        <w:rPr>
          <w:rFonts w:ascii="Helvetica" w:eastAsia="Times New Roman" w:hAnsi="Helvetica" w:cs="Helvetica"/>
          <w:color w:val="3E4349"/>
          <w:sz w:val="19"/>
          <w:szCs w:val="19"/>
          <w:lang w:eastAsia="zh-CN"/>
        </w:rPr>
        <w:t>,</w:t>
      </w:r>
      <w:r w:rsidRPr="000270FA">
        <w:rPr>
          <w:rFonts w:ascii="Helvetica" w:eastAsia="Times New Roman" w:hAnsi="Helvetica" w:cs="Helvetica"/>
          <w:color w:val="3E4349"/>
          <w:sz w:val="19"/>
          <w:szCs w:val="19"/>
          <w:lang w:eastAsia="zh-CN"/>
        </w:rPr>
        <w:t>403</w:t>
      </w:r>
      <w:r w:rsidR="00132978">
        <w:rPr>
          <w:rFonts w:ascii="Helvetica" w:eastAsia="Times New Roman" w:hAnsi="Helvetica" w:cs="Helvetica"/>
          <w:color w:val="3E4349"/>
          <w:sz w:val="19"/>
          <w:szCs w:val="19"/>
          <w:lang w:eastAsia="zh-CN"/>
        </w:rPr>
        <w:t xml:space="preserve">, </w:t>
      </w:r>
      <w:r w:rsidRPr="000270FA">
        <w:rPr>
          <w:rFonts w:ascii="Helvetica" w:eastAsia="Times New Roman" w:hAnsi="Helvetica" w:cs="Helvetica"/>
          <w:color w:val="3E4349"/>
          <w:sz w:val="19"/>
          <w:szCs w:val="19"/>
          <w:lang w:eastAsia="zh-CN"/>
        </w:rPr>
        <w:t>404</w:t>
      </w:r>
      <w:r w:rsidR="00132978">
        <w:rPr>
          <w:rFonts w:ascii="Helvetica" w:eastAsia="Times New Roman" w:hAnsi="Helvetica" w:cs="Helvetica"/>
          <w:color w:val="3E4349"/>
          <w:sz w:val="19"/>
          <w:szCs w:val="19"/>
          <w:lang w:eastAsia="zh-CN"/>
        </w:rPr>
        <w:t xml:space="preserve"> ,</w:t>
      </w:r>
      <w:r w:rsidRPr="000270FA">
        <w:rPr>
          <w:rFonts w:ascii="Helvetica" w:eastAsia="Times New Roman" w:hAnsi="Helvetica" w:cs="Helvetica"/>
          <w:color w:val="3E4349"/>
          <w:sz w:val="19"/>
          <w:szCs w:val="19"/>
          <w:lang w:eastAsia="zh-CN"/>
        </w:rPr>
        <w:t>409</w:t>
      </w:r>
    </w:p>
    <w:p w14:paraId="66EE8A07" w14:textId="25D04CEC" w:rsidR="005A7205" w:rsidRPr="007D6532" w:rsidRDefault="00A745C1" w:rsidP="005A7205">
      <w:pPr>
        <w:pStyle w:val="Heading4"/>
        <w:rPr>
          <w:rFonts w:eastAsia="新細明體"/>
          <w:b/>
          <w:color w:val="auto"/>
          <w:sz w:val="28"/>
          <w:szCs w:val="28"/>
          <w:lang w:eastAsia="zh-TW"/>
        </w:rPr>
      </w:pPr>
      <w:r>
        <w:rPr>
          <w:color w:val="auto"/>
        </w:rPr>
        <w:br/>
      </w:r>
    </w:p>
    <w:p w14:paraId="68322527" w14:textId="4A6B8BBE" w:rsidR="005A7205" w:rsidRPr="007D6532" w:rsidRDefault="0005778E" w:rsidP="005A7205">
      <w:pPr>
        <w:pStyle w:val="Code1"/>
        <w:rPr>
          <w:b/>
          <w:color w:val="1F4E79" w:themeColor="accent1" w:themeShade="80"/>
        </w:rPr>
      </w:pPr>
      <w:r w:rsidRPr="007D6532">
        <w:rPr>
          <w:b/>
          <w:color w:val="1F4E79" w:themeColor="accent1" w:themeShade="80"/>
        </w:rPr>
        <w:t>DELETE</w:t>
      </w:r>
      <w:r w:rsidR="000270FA">
        <w:rPr>
          <w:b/>
          <w:color w:val="1F4E79" w:themeColor="accent1" w:themeShade="80"/>
        </w:rPr>
        <w:t xml:space="preserve"> /</w:t>
      </w:r>
      <w:r w:rsidR="005A7205" w:rsidRPr="007D6532">
        <w:rPr>
          <w:b/>
          <w:color w:val="1F4E79" w:themeColor="accent1" w:themeShade="80"/>
        </w:rPr>
        <w:t>nodes/ee1ecc3c-d3dd-f4ff-a6aa-uu7uk9k0</w:t>
      </w:r>
    </w:p>
    <w:p w14:paraId="2A0A51D6" w14:textId="77777777" w:rsidR="005A7205" w:rsidRDefault="005A7205" w:rsidP="005A7205">
      <w:pPr>
        <w:pStyle w:val="Heading4"/>
      </w:pPr>
      <w:r>
        <w:t xml:space="preserve">Response </w:t>
      </w:r>
    </w:p>
    <w:p w14:paraId="310FA267" w14:textId="3304613A" w:rsidR="005A7205" w:rsidRPr="007D6532" w:rsidRDefault="000270FA" w:rsidP="0005778E">
      <w:pPr>
        <w:pStyle w:val="Code1"/>
        <w:rPr>
          <w:rFonts w:ascii="Arial" w:hAnsi="Arial" w:cs="Arial"/>
          <w:b/>
          <w:color w:val="1F4E79" w:themeColor="accent1" w:themeShade="80"/>
        </w:rPr>
      </w:pPr>
      <w:r w:rsidRPr="00A159E0">
        <w:rPr>
          <w:rFonts w:ascii="Arial" w:hAnsi="Arial" w:cs="Arial"/>
          <w:b/>
          <w:color w:val="1F4E79" w:themeColor="accent1" w:themeShade="80"/>
        </w:rPr>
        <w:t>This is no body content for the response of a successful DELETE query</w:t>
      </w:r>
    </w:p>
    <w:p w14:paraId="1A0BCE66" w14:textId="77777777" w:rsidR="000270FA" w:rsidRDefault="000270FA" w:rsidP="000F5EC2">
      <w:pPr>
        <w:pStyle w:val="Heading4"/>
        <w:rPr>
          <w:b/>
          <w:i w:val="0"/>
          <w:sz w:val="32"/>
          <w:szCs w:val="32"/>
        </w:rPr>
      </w:pPr>
    </w:p>
    <w:p w14:paraId="51F9EACE" w14:textId="77777777" w:rsidR="000270FA" w:rsidRDefault="000270FA" w:rsidP="000F5EC2">
      <w:pPr>
        <w:pStyle w:val="Heading4"/>
        <w:rPr>
          <w:b/>
          <w:i w:val="0"/>
          <w:sz w:val="32"/>
          <w:szCs w:val="32"/>
        </w:rPr>
      </w:pPr>
    </w:p>
    <w:p w14:paraId="601569CE" w14:textId="77777777" w:rsidR="008D2E7E" w:rsidRDefault="000F5EC2" w:rsidP="000F5EC2">
      <w:pPr>
        <w:pStyle w:val="Heading4"/>
        <w:rPr>
          <w:color w:val="auto"/>
        </w:rPr>
      </w:pPr>
      <w:r>
        <w:rPr>
          <w:b/>
          <w:i w:val="0"/>
          <w:sz w:val="32"/>
          <w:szCs w:val="32"/>
        </w:rPr>
        <w:t>PUT</w:t>
      </w:r>
      <w:r>
        <w:rPr>
          <w:color w:val="auto"/>
        </w:rPr>
        <w:br/>
      </w:r>
      <w:r w:rsidRPr="00DD538B">
        <w:rPr>
          <w:color w:val="auto"/>
        </w:rPr>
        <w:t xml:space="preserve"> </w:t>
      </w:r>
      <w:r w:rsidRPr="007D6532">
        <w:rPr>
          <w:rFonts w:ascii="Microsoft YaHei" w:eastAsia="Microsoft YaHei" w:hAnsi="Microsoft YaHei"/>
          <w:i w:val="0"/>
          <w:color w:val="auto"/>
          <w:sz w:val="24"/>
          <w:szCs w:val="24"/>
        </w:rPr>
        <w:t>Update the attributes of composed node.</w:t>
      </w:r>
      <w:r w:rsidRPr="00DD538B">
        <w:rPr>
          <w:color w:val="auto"/>
        </w:rPr>
        <w:t xml:space="preserve"> </w:t>
      </w:r>
    </w:p>
    <w:p w14:paraId="2AFA8D3F" w14:textId="77777777" w:rsidR="008D2E7E" w:rsidRPr="008D2E7E" w:rsidRDefault="008D2E7E" w:rsidP="008D2E7E">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Normal response codes: 200</w:t>
      </w:r>
    </w:p>
    <w:p w14:paraId="690978DC" w14:textId="78D18F87" w:rsidR="008D2E7E" w:rsidRPr="008D2E7E" w:rsidRDefault="008D2E7E" w:rsidP="008D2E7E">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Error response codes: 400</w:t>
      </w:r>
      <w:r w:rsidR="00132978">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401</w:t>
      </w:r>
      <w:r w:rsidR="00132978">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403</w:t>
      </w:r>
      <w:r w:rsidR="00132978">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404</w:t>
      </w:r>
    </w:p>
    <w:p w14:paraId="11968362" w14:textId="3088E492" w:rsidR="000F5EC2" w:rsidRPr="00DD538B" w:rsidRDefault="000F5EC2" w:rsidP="000F5EC2">
      <w:pPr>
        <w:pStyle w:val="Heading4"/>
        <w:rPr>
          <w:rFonts w:eastAsia="新細明體"/>
          <w:b/>
          <w:color w:val="auto"/>
          <w:sz w:val="28"/>
          <w:szCs w:val="28"/>
          <w:lang w:eastAsia="zh-TW"/>
        </w:rPr>
      </w:pPr>
      <w:r>
        <w:rPr>
          <w:color w:val="auto"/>
        </w:rPr>
        <w:br/>
      </w:r>
    </w:p>
    <w:p w14:paraId="563B0803" w14:textId="3E5AB0D5" w:rsidR="000F5EC2" w:rsidRPr="00A159E0" w:rsidRDefault="000F5EC2" w:rsidP="000F5EC2">
      <w:pPr>
        <w:pStyle w:val="Code1"/>
        <w:rPr>
          <w:rFonts w:ascii="Arial" w:hAnsi="Arial" w:cs="Arial"/>
          <w:b/>
          <w:color w:val="1F4E79" w:themeColor="accent1" w:themeShade="80"/>
        </w:rPr>
      </w:pPr>
      <w:r w:rsidRPr="00A159E0">
        <w:rPr>
          <w:rFonts w:ascii="Arial" w:hAnsi="Arial" w:cs="Arial"/>
          <w:b/>
          <w:color w:val="1F4E79" w:themeColor="accent1" w:themeShade="80"/>
        </w:rPr>
        <w:t>PUT /nodes/ee1ecc3c-d3dd-f4ff-a6aa-uu7uk9k0</w:t>
      </w:r>
    </w:p>
    <w:p w14:paraId="36F7015A" w14:textId="1C93FDEE" w:rsidR="00A935D7" w:rsidRPr="00A159E0" w:rsidRDefault="00A935D7" w:rsidP="000F5EC2">
      <w:pPr>
        <w:pStyle w:val="Code1"/>
        <w:rPr>
          <w:rFonts w:ascii="Arial" w:hAnsi="Arial" w:cs="Arial"/>
          <w:color w:val="1F4E79" w:themeColor="accent1" w:themeShade="80"/>
        </w:rPr>
      </w:pPr>
      <w:r w:rsidRPr="00A159E0">
        <w:rPr>
          <w:rFonts w:ascii="Arial" w:hAnsi="Arial" w:cs="Arial"/>
          <w:color w:val="1F4E79" w:themeColor="accent1" w:themeShade="80"/>
        </w:rPr>
        <w:t>{</w:t>
      </w:r>
    </w:p>
    <w:p w14:paraId="74258EB3" w14:textId="77777777" w:rsidR="00121482" w:rsidRPr="00A159E0" w:rsidRDefault="00121482" w:rsidP="00121482">
      <w:pPr>
        <w:pStyle w:val="Code1"/>
        <w:rPr>
          <w:rFonts w:ascii="Arial" w:hAnsi="Arial" w:cs="Arial"/>
          <w:color w:val="1F4E79" w:themeColor="accent1" w:themeShade="80"/>
        </w:rPr>
      </w:pPr>
      <w:r w:rsidRPr="00A159E0">
        <w:rPr>
          <w:rFonts w:ascii="Arial" w:hAnsi="Arial" w:cs="Arial"/>
          <w:color w:val="1F4E79" w:themeColor="accent1" w:themeShade="80"/>
        </w:rPr>
        <w:t xml:space="preserve">   "node": {</w:t>
      </w:r>
    </w:p>
    <w:p w14:paraId="5FE061F6" w14:textId="77777777" w:rsidR="00121482" w:rsidRPr="00A159E0" w:rsidRDefault="00121482" w:rsidP="00121482">
      <w:pPr>
        <w:pStyle w:val="Code1"/>
        <w:rPr>
          <w:rFonts w:ascii="Arial" w:hAnsi="Arial" w:cs="Arial"/>
          <w:color w:val="1F4E79" w:themeColor="accent1" w:themeShade="80"/>
        </w:rPr>
      </w:pPr>
    </w:p>
    <w:p w14:paraId="3E1AFACD" w14:textId="77777777" w:rsidR="00121482" w:rsidRPr="00A159E0" w:rsidRDefault="00121482" w:rsidP="00121482">
      <w:pPr>
        <w:pStyle w:val="Code1"/>
        <w:rPr>
          <w:rFonts w:ascii="Arial" w:hAnsi="Arial" w:cs="Arial"/>
          <w:color w:val="1F4E79" w:themeColor="accent1" w:themeShade="80"/>
        </w:rPr>
      </w:pPr>
      <w:r w:rsidRPr="00A159E0">
        <w:rPr>
          <w:rFonts w:ascii="Arial" w:hAnsi="Arial" w:cs="Arial"/>
          <w:color w:val="1F4E79" w:themeColor="accent1" w:themeShade="80"/>
        </w:rPr>
        <w:t xml:space="preserve">        "name" : "new-server-name"</w:t>
      </w:r>
    </w:p>
    <w:p w14:paraId="2408D1DE" w14:textId="77777777" w:rsidR="00121482" w:rsidRPr="00A159E0" w:rsidRDefault="00121482" w:rsidP="00121482">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
    <w:p w14:paraId="7481595E" w14:textId="0167FA7C" w:rsidR="00A935D7" w:rsidRPr="00A159E0" w:rsidRDefault="00A935D7" w:rsidP="00121482">
      <w:pPr>
        <w:pStyle w:val="Code1"/>
        <w:rPr>
          <w:rFonts w:ascii="Arial" w:hAnsi="Arial" w:cs="Arial"/>
          <w:color w:val="1F4E79" w:themeColor="accent1" w:themeShade="80"/>
        </w:rPr>
      </w:pPr>
      <w:r w:rsidRPr="00A159E0">
        <w:rPr>
          <w:rFonts w:ascii="Arial" w:hAnsi="Arial" w:cs="Arial"/>
          <w:color w:val="1F4E79" w:themeColor="accent1" w:themeShade="80"/>
        </w:rPr>
        <w:t>}</w:t>
      </w:r>
    </w:p>
    <w:p w14:paraId="3FD60BCE" w14:textId="77777777" w:rsidR="000057BB" w:rsidRDefault="000057BB">
      <w:pPr>
        <w:rPr>
          <w:rFonts w:asciiTheme="majorHAnsi" w:eastAsiaTheme="majorEastAsia" w:hAnsiTheme="majorHAnsi" w:cstheme="majorBidi"/>
          <w:color w:val="2E74B5" w:themeColor="accent1" w:themeShade="BF"/>
          <w:sz w:val="26"/>
          <w:szCs w:val="26"/>
        </w:rPr>
      </w:pPr>
    </w:p>
    <w:p w14:paraId="417A8F90" w14:textId="77777777" w:rsidR="0012417F" w:rsidRDefault="0012417F">
      <w:pPr>
        <w:rPr>
          <w:rFonts w:asciiTheme="majorHAnsi" w:eastAsiaTheme="majorEastAsia" w:hAnsiTheme="majorHAnsi" w:cstheme="majorBidi"/>
          <w:color w:val="2E74B5" w:themeColor="accent1" w:themeShade="BF"/>
          <w:sz w:val="26"/>
          <w:szCs w:val="26"/>
        </w:rPr>
      </w:pPr>
    </w:p>
    <w:p w14:paraId="722AD3A0" w14:textId="77777777" w:rsidR="00C42BCC" w:rsidRDefault="0012417F" w:rsidP="000C26B4">
      <w:pPr>
        <w:pStyle w:val="Heading1"/>
      </w:pPr>
      <w:r>
        <w:br w:type="page"/>
      </w:r>
    </w:p>
    <w:p w14:paraId="35963F78" w14:textId="5AF177CF" w:rsidR="00C42BCC" w:rsidRPr="007D6532" w:rsidRDefault="00D15959" w:rsidP="00C42BCC">
      <w:pPr>
        <w:pStyle w:val="Heading2"/>
        <w:rPr>
          <w:b/>
          <w:sz w:val="32"/>
          <w:szCs w:val="32"/>
        </w:rPr>
      </w:pPr>
      <w:r w:rsidRPr="007D6532">
        <w:rPr>
          <w:b/>
          <w:sz w:val="32"/>
          <w:szCs w:val="32"/>
        </w:rPr>
        <w:lastRenderedPageBreak/>
        <w:t xml:space="preserve">Storage </w:t>
      </w:r>
      <w:r w:rsidR="00F42868">
        <w:rPr>
          <w:b/>
          <w:sz w:val="32"/>
          <w:szCs w:val="32"/>
        </w:rPr>
        <w:t xml:space="preserve">volume </w:t>
      </w:r>
      <w:r w:rsidRPr="007D6532">
        <w:rPr>
          <w:b/>
          <w:sz w:val="32"/>
          <w:szCs w:val="32"/>
        </w:rPr>
        <w:t>management</w:t>
      </w:r>
      <w:r w:rsidR="000A6F83" w:rsidRPr="007D6532">
        <w:rPr>
          <w:b/>
          <w:sz w:val="32"/>
          <w:szCs w:val="32"/>
        </w:rPr>
        <w:t xml:space="preserve"> for node</w:t>
      </w:r>
    </w:p>
    <w:p w14:paraId="4037AB57" w14:textId="191DE5B9" w:rsidR="00483990" w:rsidRPr="00483990" w:rsidRDefault="00D15959" w:rsidP="00483990">
      <w:r>
        <w:t xml:space="preserve">The following API is used to manage storage </w:t>
      </w:r>
      <w:r w:rsidR="00446762">
        <w:t xml:space="preserve">volume </w:t>
      </w:r>
      <w:r>
        <w:t xml:space="preserve">attached to a node. </w:t>
      </w:r>
    </w:p>
    <w:tbl>
      <w:tblPr>
        <w:tblStyle w:val="TableGrid"/>
        <w:tblW w:w="10255" w:type="dxa"/>
        <w:tblLook w:val="04A0" w:firstRow="1" w:lastRow="0" w:firstColumn="1" w:lastColumn="0" w:noHBand="0" w:noVBand="1"/>
      </w:tblPr>
      <w:tblGrid>
        <w:gridCol w:w="2863"/>
        <w:gridCol w:w="2642"/>
        <w:gridCol w:w="1301"/>
        <w:gridCol w:w="1342"/>
        <w:gridCol w:w="2107"/>
      </w:tblGrid>
      <w:tr w:rsidR="0011139D" w14:paraId="2795467A" w14:textId="77777777" w:rsidTr="00D51E66">
        <w:tc>
          <w:tcPr>
            <w:tcW w:w="1242" w:type="dxa"/>
          </w:tcPr>
          <w:p w14:paraId="600DB3DC" w14:textId="77777777" w:rsidR="00C42BCC" w:rsidRDefault="00C42BCC" w:rsidP="00D51E66">
            <w:r>
              <w:t>Name</w:t>
            </w:r>
          </w:p>
        </w:tc>
        <w:tc>
          <w:tcPr>
            <w:tcW w:w="2540" w:type="dxa"/>
          </w:tcPr>
          <w:p w14:paraId="08B9F3E3" w14:textId="77777777" w:rsidR="00C42BCC" w:rsidRDefault="00C42BCC" w:rsidP="00D51E66"/>
        </w:tc>
        <w:tc>
          <w:tcPr>
            <w:tcW w:w="1856" w:type="dxa"/>
          </w:tcPr>
          <w:p w14:paraId="60CE13B2" w14:textId="77777777" w:rsidR="00C42BCC" w:rsidRDefault="00C42BCC" w:rsidP="00D51E66">
            <w:r>
              <w:t>In</w:t>
            </w:r>
          </w:p>
        </w:tc>
        <w:tc>
          <w:tcPr>
            <w:tcW w:w="1856" w:type="dxa"/>
          </w:tcPr>
          <w:p w14:paraId="5CD67166" w14:textId="77777777" w:rsidR="00C42BCC" w:rsidRDefault="00C42BCC" w:rsidP="00D51E66">
            <w:r>
              <w:t>Type</w:t>
            </w:r>
          </w:p>
        </w:tc>
        <w:tc>
          <w:tcPr>
            <w:tcW w:w="2761" w:type="dxa"/>
          </w:tcPr>
          <w:p w14:paraId="29C938D0" w14:textId="77777777" w:rsidR="00C42BCC" w:rsidRDefault="00C42BCC" w:rsidP="00D51E66">
            <w:r>
              <w:t>Description</w:t>
            </w:r>
          </w:p>
        </w:tc>
      </w:tr>
      <w:tr w:rsidR="0011139D" w14:paraId="6102280A" w14:textId="77777777" w:rsidTr="00D51E66">
        <w:tc>
          <w:tcPr>
            <w:tcW w:w="1242" w:type="dxa"/>
          </w:tcPr>
          <w:p w14:paraId="24BD71AA" w14:textId="77777777" w:rsidR="00C42BCC" w:rsidRDefault="00C42BCC" w:rsidP="00D51E66">
            <w:r>
              <w:t>URI</w:t>
            </w:r>
          </w:p>
        </w:tc>
        <w:tc>
          <w:tcPr>
            <w:tcW w:w="2540" w:type="dxa"/>
          </w:tcPr>
          <w:p w14:paraId="12BE5B35" w14:textId="3B2B53F5" w:rsidR="00C42BCC" w:rsidRDefault="00B30D74" w:rsidP="00FD3A1F">
            <w:r>
              <w:t>/</w:t>
            </w:r>
            <w:r w:rsidR="00FD3A1F">
              <w:t>nodes/</w:t>
            </w:r>
            <w:r w:rsidR="00483990">
              <w:t>{node_id}/</w:t>
            </w:r>
            <w:r w:rsidR="00FD3A1F">
              <w:t>storage</w:t>
            </w:r>
            <w:r w:rsidR="00B77916">
              <w:t>s</w:t>
            </w:r>
          </w:p>
        </w:tc>
        <w:tc>
          <w:tcPr>
            <w:tcW w:w="1856" w:type="dxa"/>
          </w:tcPr>
          <w:p w14:paraId="2BBDA891" w14:textId="77777777" w:rsidR="00C42BCC" w:rsidRDefault="00C42BCC" w:rsidP="00D51E66"/>
        </w:tc>
        <w:tc>
          <w:tcPr>
            <w:tcW w:w="1856" w:type="dxa"/>
          </w:tcPr>
          <w:p w14:paraId="25F891E0" w14:textId="77777777" w:rsidR="00C42BCC" w:rsidRDefault="00C42BCC" w:rsidP="00D51E66"/>
        </w:tc>
        <w:tc>
          <w:tcPr>
            <w:tcW w:w="2761" w:type="dxa"/>
          </w:tcPr>
          <w:p w14:paraId="4C0117FD" w14:textId="77777777" w:rsidR="00C42BCC" w:rsidRDefault="00C42BCC" w:rsidP="00D51E66"/>
        </w:tc>
      </w:tr>
      <w:tr w:rsidR="0011139D" w14:paraId="75D11C25" w14:textId="77777777" w:rsidTr="00D51E66">
        <w:tc>
          <w:tcPr>
            <w:tcW w:w="1242" w:type="dxa"/>
          </w:tcPr>
          <w:p w14:paraId="2AC6ED63" w14:textId="2B02B417"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2540" w:type="dxa"/>
          </w:tcPr>
          <w:p w14:paraId="2C8DBC11" w14:textId="3E367A4A"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Input parameter</w:t>
            </w:r>
          </w:p>
        </w:tc>
        <w:tc>
          <w:tcPr>
            <w:tcW w:w="1856" w:type="dxa"/>
          </w:tcPr>
          <w:p w14:paraId="5474AE7E" w14:textId="4AFE3862"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URL</w:t>
            </w:r>
          </w:p>
        </w:tc>
        <w:tc>
          <w:tcPr>
            <w:tcW w:w="1856" w:type="dxa"/>
          </w:tcPr>
          <w:p w14:paraId="1B56FB35" w14:textId="549CD53B"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72EFD527" w14:textId="03D4555D" w:rsidR="00C42BCC" w:rsidRPr="00A159E0" w:rsidRDefault="00723CC3" w:rsidP="00D51E66">
            <w:pPr>
              <w:rPr>
                <w:rFonts w:ascii="Microsoft YaHei" w:eastAsia="Microsoft YaHei" w:hAnsi="Microsoft YaHei"/>
                <w:sz w:val="20"/>
                <w:szCs w:val="20"/>
              </w:rPr>
            </w:pPr>
            <w:r w:rsidRPr="00A159E0">
              <w:rPr>
                <w:rFonts w:ascii="Microsoft YaHei" w:eastAsia="Microsoft YaHei" w:hAnsi="Microsoft YaHei"/>
                <w:sz w:val="20"/>
                <w:szCs w:val="20"/>
              </w:rPr>
              <w:t>UUID</w:t>
            </w:r>
            <w:r w:rsidR="00DB5B7E" w:rsidRPr="00A159E0">
              <w:rPr>
                <w:rFonts w:ascii="Microsoft YaHei" w:eastAsia="Microsoft YaHei" w:hAnsi="Microsoft YaHei"/>
                <w:sz w:val="20"/>
                <w:szCs w:val="20"/>
              </w:rPr>
              <w:t xml:space="preserve"> of the node</w:t>
            </w:r>
          </w:p>
        </w:tc>
      </w:tr>
      <w:tr w:rsidR="00F42868" w14:paraId="05B89A02" w14:textId="77777777" w:rsidTr="00D51E66">
        <w:tc>
          <w:tcPr>
            <w:tcW w:w="1242" w:type="dxa"/>
          </w:tcPr>
          <w:p w14:paraId="40BB1784" w14:textId="77777777" w:rsidR="00F42868" w:rsidRPr="00A159E0" w:rsidRDefault="00F42868" w:rsidP="00D51E66">
            <w:pPr>
              <w:rPr>
                <w:rFonts w:ascii="Microsoft YaHei" w:eastAsia="Microsoft YaHei" w:hAnsi="Microsoft YaHei"/>
                <w:sz w:val="20"/>
                <w:szCs w:val="20"/>
              </w:rPr>
            </w:pPr>
          </w:p>
        </w:tc>
        <w:tc>
          <w:tcPr>
            <w:tcW w:w="2540" w:type="dxa"/>
          </w:tcPr>
          <w:p w14:paraId="6481F599" w14:textId="77777777" w:rsidR="00F42868" w:rsidRPr="00A159E0" w:rsidRDefault="00F42868" w:rsidP="00D51E66">
            <w:pPr>
              <w:rPr>
                <w:rFonts w:ascii="Microsoft YaHei" w:eastAsia="Microsoft YaHei" w:hAnsi="Microsoft YaHei"/>
                <w:sz w:val="20"/>
                <w:szCs w:val="20"/>
              </w:rPr>
            </w:pPr>
          </w:p>
        </w:tc>
        <w:tc>
          <w:tcPr>
            <w:tcW w:w="1856" w:type="dxa"/>
          </w:tcPr>
          <w:p w14:paraId="68B7D5D5" w14:textId="77777777" w:rsidR="00F42868" w:rsidRPr="00A159E0" w:rsidRDefault="00F42868" w:rsidP="00D51E66">
            <w:pPr>
              <w:rPr>
                <w:rFonts w:ascii="Microsoft YaHei" w:eastAsia="Microsoft YaHei" w:hAnsi="Microsoft YaHei"/>
                <w:sz w:val="20"/>
                <w:szCs w:val="20"/>
              </w:rPr>
            </w:pPr>
          </w:p>
        </w:tc>
        <w:tc>
          <w:tcPr>
            <w:tcW w:w="1856" w:type="dxa"/>
          </w:tcPr>
          <w:p w14:paraId="6F9331C1" w14:textId="77777777" w:rsidR="00F42868" w:rsidRPr="00A159E0" w:rsidRDefault="00F42868" w:rsidP="00D51E66">
            <w:pPr>
              <w:rPr>
                <w:rFonts w:ascii="Microsoft YaHei" w:eastAsia="Microsoft YaHei" w:hAnsi="Microsoft YaHei"/>
                <w:sz w:val="20"/>
                <w:szCs w:val="20"/>
              </w:rPr>
            </w:pPr>
          </w:p>
        </w:tc>
        <w:tc>
          <w:tcPr>
            <w:tcW w:w="2761" w:type="dxa"/>
          </w:tcPr>
          <w:p w14:paraId="7CE8B019" w14:textId="77777777" w:rsidR="00F42868" w:rsidRPr="00A159E0" w:rsidRDefault="00F42868" w:rsidP="00D51E66">
            <w:pPr>
              <w:rPr>
                <w:rFonts w:ascii="Microsoft YaHei" w:eastAsia="Microsoft YaHei" w:hAnsi="Microsoft YaHei"/>
                <w:sz w:val="20"/>
                <w:szCs w:val="20"/>
              </w:rPr>
            </w:pPr>
          </w:p>
        </w:tc>
      </w:tr>
      <w:tr w:rsidR="00F42868" w14:paraId="156226CE" w14:textId="77777777" w:rsidTr="00D51E66">
        <w:tc>
          <w:tcPr>
            <w:tcW w:w="1242" w:type="dxa"/>
          </w:tcPr>
          <w:p w14:paraId="43958D6A" w14:textId="3B4CD5BF"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storagevolumeAttachments</w:t>
            </w:r>
          </w:p>
        </w:tc>
        <w:tc>
          <w:tcPr>
            <w:tcW w:w="2540" w:type="dxa"/>
          </w:tcPr>
          <w:p w14:paraId="5B5EFF63" w14:textId="77777777" w:rsidR="00F42868" w:rsidRPr="00A159E0" w:rsidRDefault="00F42868" w:rsidP="00D51E66">
            <w:pPr>
              <w:rPr>
                <w:rFonts w:ascii="Microsoft YaHei" w:eastAsia="Microsoft YaHei" w:hAnsi="Microsoft YaHei"/>
                <w:sz w:val="20"/>
                <w:szCs w:val="20"/>
              </w:rPr>
            </w:pPr>
          </w:p>
        </w:tc>
        <w:tc>
          <w:tcPr>
            <w:tcW w:w="1856" w:type="dxa"/>
          </w:tcPr>
          <w:p w14:paraId="667857AC" w14:textId="0F8DC282"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1C8521A" w14:textId="4C6BB24B"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Array</w:t>
            </w:r>
          </w:p>
        </w:tc>
        <w:tc>
          <w:tcPr>
            <w:tcW w:w="2761" w:type="dxa"/>
          </w:tcPr>
          <w:p w14:paraId="6D028982" w14:textId="5769D835"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List of the storage volume attachments</w:t>
            </w:r>
          </w:p>
        </w:tc>
      </w:tr>
      <w:tr w:rsidR="0011139D" w14:paraId="6C4FE5FF" w14:textId="77777777" w:rsidTr="00D51E66">
        <w:tc>
          <w:tcPr>
            <w:tcW w:w="1242" w:type="dxa"/>
          </w:tcPr>
          <w:p w14:paraId="6DCA69A3" w14:textId="44B17589" w:rsidR="0011139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device</w:t>
            </w:r>
          </w:p>
        </w:tc>
        <w:tc>
          <w:tcPr>
            <w:tcW w:w="2540" w:type="dxa"/>
          </w:tcPr>
          <w:p w14:paraId="09437114" w14:textId="4C12691A" w:rsidR="0011139D" w:rsidRPr="00A159E0" w:rsidRDefault="0011139D" w:rsidP="00D51E66">
            <w:pPr>
              <w:rPr>
                <w:rFonts w:ascii="Microsoft YaHei" w:eastAsia="Microsoft YaHei" w:hAnsi="Microsoft YaHei"/>
                <w:sz w:val="20"/>
                <w:szCs w:val="20"/>
              </w:rPr>
            </w:pPr>
          </w:p>
        </w:tc>
        <w:tc>
          <w:tcPr>
            <w:tcW w:w="1856" w:type="dxa"/>
          </w:tcPr>
          <w:p w14:paraId="7B55BE3D" w14:textId="03DB77FA" w:rsidR="0011139D" w:rsidRPr="00A159E0" w:rsidRDefault="0011139D"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23703049" w14:textId="019C9C6F" w:rsidR="0011139D" w:rsidRPr="00A159E0" w:rsidRDefault="0011139D"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21F91964" w14:textId="5B73A375" w:rsidR="0011139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Name of the device such as , /dev/sdd</w:t>
            </w:r>
          </w:p>
        </w:tc>
      </w:tr>
      <w:tr w:rsidR="009E374D" w14:paraId="2232150B" w14:textId="77777777" w:rsidTr="00D51E66">
        <w:tc>
          <w:tcPr>
            <w:tcW w:w="1242" w:type="dxa"/>
          </w:tcPr>
          <w:p w14:paraId="2C8BA6BD" w14:textId="130FC536" w:rsidR="009E374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2540" w:type="dxa"/>
          </w:tcPr>
          <w:p w14:paraId="04885BA2" w14:textId="77777777" w:rsidR="009E374D" w:rsidRPr="00A159E0" w:rsidRDefault="009E374D" w:rsidP="00D51E66">
            <w:pPr>
              <w:rPr>
                <w:rFonts w:ascii="Microsoft YaHei" w:eastAsia="Microsoft YaHei" w:hAnsi="Microsoft YaHei"/>
                <w:sz w:val="20"/>
                <w:szCs w:val="20"/>
              </w:rPr>
            </w:pPr>
          </w:p>
        </w:tc>
        <w:tc>
          <w:tcPr>
            <w:tcW w:w="1856" w:type="dxa"/>
          </w:tcPr>
          <w:p w14:paraId="7E300773" w14:textId="771C13ED" w:rsidR="009E374D" w:rsidRPr="00A159E0" w:rsidDel="009E374D"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39AD06C" w14:textId="0B35581F" w:rsidR="009E374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353A8CA3" w14:textId="6FB1D54C" w:rsidR="009E374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The UUID of the attachment</w:t>
            </w:r>
          </w:p>
        </w:tc>
      </w:tr>
      <w:tr w:rsidR="00F42868" w14:paraId="4EE0F29E" w14:textId="77777777" w:rsidTr="00D51E66">
        <w:tc>
          <w:tcPr>
            <w:tcW w:w="1242" w:type="dxa"/>
          </w:tcPr>
          <w:p w14:paraId="3ECEDA79" w14:textId="4EC6BCF8"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serverId</w:t>
            </w:r>
          </w:p>
        </w:tc>
        <w:tc>
          <w:tcPr>
            <w:tcW w:w="2540" w:type="dxa"/>
          </w:tcPr>
          <w:p w14:paraId="20A02794" w14:textId="77777777" w:rsidR="00F42868" w:rsidRPr="00A159E0" w:rsidRDefault="00F42868" w:rsidP="00D51E66">
            <w:pPr>
              <w:rPr>
                <w:rFonts w:ascii="Microsoft YaHei" w:eastAsia="Microsoft YaHei" w:hAnsi="Microsoft YaHei"/>
                <w:sz w:val="20"/>
                <w:szCs w:val="20"/>
              </w:rPr>
            </w:pPr>
          </w:p>
        </w:tc>
        <w:tc>
          <w:tcPr>
            <w:tcW w:w="1856" w:type="dxa"/>
          </w:tcPr>
          <w:p w14:paraId="3B1B2784" w14:textId="53393093"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BC7C920" w14:textId="1E7908B5"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5A7B7FC1" w14:textId="51154177"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The UUID of the server</w:t>
            </w:r>
          </w:p>
        </w:tc>
      </w:tr>
      <w:tr w:rsidR="00F42868" w14:paraId="624A03F9" w14:textId="77777777" w:rsidTr="00D51E66">
        <w:tc>
          <w:tcPr>
            <w:tcW w:w="1242" w:type="dxa"/>
          </w:tcPr>
          <w:p w14:paraId="68B358E9" w14:textId="782F3DBB"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volumeId</w:t>
            </w:r>
          </w:p>
        </w:tc>
        <w:tc>
          <w:tcPr>
            <w:tcW w:w="2540" w:type="dxa"/>
          </w:tcPr>
          <w:p w14:paraId="4366C22E" w14:textId="77777777" w:rsidR="00F42868" w:rsidRPr="00A159E0" w:rsidRDefault="00F42868" w:rsidP="00D51E66">
            <w:pPr>
              <w:rPr>
                <w:rFonts w:ascii="Microsoft YaHei" w:eastAsia="Microsoft YaHei" w:hAnsi="Microsoft YaHei"/>
                <w:sz w:val="20"/>
                <w:szCs w:val="20"/>
              </w:rPr>
            </w:pPr>
          </w:p>
        </w:tc>
        <w:tc>
          <w:tcPr>
            <w:tcW w:w="1856" w:type="dxa"/>
          </w:tcPr>
          <w:p w14:paraId="583428E4" w14:textId="394C461E"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641185EC" w14:textId="3E2AC670"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F4B9970" w14:textId="1E0DD9F6"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The UUID of the attached storage volume</w:t>
            </w:r>
          </w:p>
        </w:tc>
      </w:tr>
    </w:tbl>
    <w:p w14:paraId="78144A0C" w14:textId="77777777" w:rsidR="00C42BCC" w:rsidRDefault="00C42BCC" w:rsidP="00C42BCC">
      <w:pPr>
        <w:pStyle w:val="Heading3"/>
      </w:pPr>
      <w:r>
        <w:t>Operations</w:t>
      </w:r>
    </w:p>
    <w:p w14:paraId="3D69AD37" w14:textId="77777777" w:rsidR="00C42BCC" w:rsidRPr="007D6532" w:rsidRDefault="00C42BCC" w:rsidP="00C42BCC">
      <w:pPr>
        <w:pStyle w:val="Heading4"/>
        <w:rPr>
          <w:b/>
          <w:i w:val="0"/>
          <w:sz w:val="32"/>
          <w:szCs w:val="32"/>
        </w:rPr>
      </w:pPr>
      <w:r w:rsidRPr="007D6532">
        <w:rPr>
          <w:b/>
          <w:i w:val="0"/>
          <w:sz w:val="32"/>
          <w:szCs w:val="32"/>
        </w:rPr>
        <w:t xml:space="preserve">GET </w:t>
      </w:r>
    </w:p>
    <w:p w14:paraId="7BE09B3B" w14:textId="72B024AF" w:rsidR="007117FA" w:rsidRPr="00A159E0" w:rsidRDefault="007117FA" w:rsidP="007117FA">
      <w:pPr>
        <w:rPr>
          <w:rFonts w:ascii="Microsoft YaHei" w:eastAsia="Microsoft YaHei" w:hAnsi="Microsoft YaHei"/>
          <w:sz w:val="24"/>
          <w:szCs w:val="24"/>
        </w:rPr>
      </w:pPr>
      <w:r w:rsidRPr="00A159E0">
        <w:rPr>
          <w:rFonts w:ascii="Microsoft YaHei" w:eastAsia="Microsoft YaHei" w:hAnsi="Microsoft YaHei"/>
          <w:sz w:val="24"/>
          <w:szCs w:val="24"/>
        </w:rPr>
        <w:t xml:space="preserve">List storage devices attached to the specified node. </w:t>
      </w:r>
    </w:p>
    <w:p w14:paraId="1155102D" w14:textId="77777777" w:rsidR="00AE12EC" w:rsidRPr="00AE12EC" w:rsidRDefault="00AE12EC" w:rsidP="00AE12EC">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Normal response codes: 200</w:t>
      </w:r>
    </w:p>
    <w:p w14:paraId="075A5A41" w14:textId="714CFD75" w:rsidR="00AE12EC" w:rsidRPr="00AE12EC" w:rsidRDefault="00AE12EC" w:rsidP="00AE12EC">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Error response codes: 401</w:t>
      </w:r>
      <w:r w:rsidR="00132978">
        <w:rPr>
          <w:rFonts w:ascii="Helvetica" w:eastAsia="Times New Roman" w:hAnsi="Helvetica" w:cs="Helvetica"/>
          <w:color w:val="3E4349"/>
          <w:sz w:val="19"/>
          <w:szCs w:val="19"/>
          <w:lang w:eastAsia="zh-CN"/>
        </w:rPr>
        <w:t xml:space="preserve">, </w:t>
      </w:r>
      <w:r w:rsidRPr="00AE12EC">
        <w:rPr>
          <w:rFonts w:ascii="Helvetica" w:eastAsia="Times New Roman" w:hAnsi="Helvetica" w:cs="Helvetica"/>
          <w:color w:val="3E4349"/>
          <w:sz w:val="19"/>
          <w:szCs w:val="19"/>
          <w:lang w:eastAsia="zh-CN"/>
        </w:rPr>
        <w:t>403</w:t>
      </w:r>
      <w:r w:rsidR="00132978">
        <w:rPr>
          <w:rFonts w:ascii="Helvetica" w:eastAsia="Times New Roman" w:hAnsi="Helvetica" w:cs="Helvetica"/>
          <w:color w:val="3E4349"/>
          <w:sz w:val="19"/>
          <w:szCs w:val="19"/>
          <w:lang w:eastAsia="zh-CN"/>
        </w:rPr>
        <w:t xml:space="preserve"> ,</w:t>
      </w:r>
      <w:r w:rsidRPr="00AE12EC">
        <w:rPr>
          <w:rFonts w:ascii="Helvetica" w:eastAsia="Times New Roman" w:hAnsi="Helvetica" w:cs="Helvetica"/>
          <w:color w:val="3E4349"/>
          <w:sz w:val="19"/>
          <w:szCs w:val="19"/>
          <w:lang w:eastAsia="zh-CN"/>
        </w:rPr>
        <w:t>404</w:t>
      </w:r>
    </w:p>
    <w:p w14:paraId="48240CED" w14:textId="77777777" w:rsidR="00AE12EC" w:rsidRPr="007117FA" w:rsidRDefault="00AE12EC" w:rsidP="007117FA"/>
    <w:p w14:paraId="1A26DE64" w14:textId="6B2F7D05" w:rsidR="00C42BCC" w:rsidRPr="007D6532" w:rsidRDefault="00AE12EC" w:rsidP="00C42BCC">
      <w:pPr>
        <w:pStyle w:val="Code1"/>
        <w:rPr>
          <w:b/>
          <w:sz w:val="24"/>
          <w:szCs w:val="24"/>
        </w:rPr>
      </w:pPr>
      <w:r>
        <w:rPr>
          <w:b/>
          <w:sz w:val="24"/>
          <w:szCs w:val="24"/>
        </w:rPr>
        <w:t>GET /</w:t>
      </w:r>
      <w:r w:rsidR="00F8447F" w:rsidRPr="007D6532">
        <w:rPr>
          <w:b/>
          <w:sz w:val="24"/>
          <w:szCs w:val="24"/>
        </w:rPr>
        <w:t>nodes/</w:t>
      </w:r>
      <w:r w:rsidR="00855B6E" w:rsidRPr="007D6532">
        <w:rPr>
          <w:b/>
          <w:sz w:val="24"/>
          <w:szCs w:val="24"/>
        </w:rPr>
        <w:t>ee1ecc3c-d3dd-f4ff-a6aa-uu7uk9k0</w:t>
      </w:r>
      <w:r w:rsidR="00483990" w:rsidRPr="007D6532">
        <w:rPr>
          <w:b/>
          <w:sz w:val="24"/>
          <w:szCs w:val="24"/>
        </w:rPr>
        <w:t>/sto</w:t>
      </w:r>
      <w:r w:rsidR="00855B6E" w:rsidRPr="007D6532">
        <w:rPr>
          <w:b/>
          <w:sz w:val="24"/>
          <w:szCs w:val="24"/>
        </w:rPr>
        <w:t>rage</w:t>
      </w:r>
      <w:r w:rsidR="00D55016" w:rsidRPr="007D6532">
        <w:rPr>
          <w:b/>
          <w:sz w:val="24"/>
          <w:szCs w:val="24"/>
        </w:rPr>
        <w:t>s</w:t>
      </w:r>
    </w:p>
    <w:p w14:paraId="6D36EAA7" w14:textId="77777777" w:rsidR="00C42BCC" w:rsidRDefault="00C42BCC" w:rsidP="00C42BCC">
      <w:pPr>
        <w:pStyle w:val="Heading4"/>
      </w:pPr>
      <w:r>
        <w:t xml:space="preserve">Response </w:t>
      </w:r>
    </w:p>
    <w:p w14:paraId="623987C4" w14:textId="15966539" w:rsidR="009675D2" w:rsidRPr="007D6532" w:rsidRDefault="00C42BCC" w:rsidP="00C42BC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0EEAA916" w14:textId="2BBDBE74" w:rsidR="009675D2" w:rsidRPr="007D6532" w:rsidRDefault="009675D2" w:rsidP="007D6532">
      <w:pPr>
        <w:pStyle w:val="Code1"/>
        <w:ind w:firstLine="480"/>
        <w:rPr>
          <w:rFonts w:ascii="Arial" w:hAnsi="Arial" w:cs="Arial"/>
          <w:b/>
          <w:color w:val="1F4E79" w:themeColor="accent1" w:themeShade="80"/>
        </w:rPr>
      </w:pPr>
    </w:p>
    <w:p w14:paraId="5CE9F438" w14:textId="0DB0C613"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"storagevolumeAttachments": [</w:t>
      </w:r>
    </w:p>
    <w:p w14:paraId="164AEC14"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534F65AD"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"device": "/dev/sdd",</w:t>
      </w:r>
    </w:p>
    <w:p w14:paraId="27FC7058"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"id": "a26887c6-c47b-4654-abb5-dfadf7d3f803",</w:t>
      </w:r>
    </w:p>
    <w:p w14:paraId="1A6EB949" w14:textId="08FA2ACF"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"serverId": "</w:t>
      </w:r>
      <w:r w:rsidRPr="007D6532">
        <w:rPr>
          <w:rFonts w:ascii="Arial" w:hAnsi="Arial" w:cs="Arial"/>
          <w:b/>
        </w:rPr>
        <w:t>ee1ecc3c-d3dd-f4ff-a6aa-uu7uk9k0</w:t>
      </w:r>
      <w:r w:rsidRPr="00A159E0">
        <w:rPr>
          <w:rFonts w:ascii="Arial" w:hAnsi="Arial" w:cs="Arial"/>
          <w:b/>
          <w:color w:val="1F4E79" w:themeColor="accent1" w:themeShade="80"/>
        </w:rPr>
        <w:t>",</w:t>
      </w:r>
    </w:p>
    <w:p w14:paraId="24C6ECC7"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"volumeId": "a26887c6-c47b-4654-abb5-dfadf7d3f803"</w:t>
      </w:r>
    </w:p>
    <w:p w14:paraId="7E765E2A"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1E07633A"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1C766630"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"device": "/dev/sdc",</w:t>
      </w:r>
    </w:p>
    <w:p w14:paraId="053B092C"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"id": "a26887c6-c47b-4654-abb5-dfadf7d3f804",</w:t>
      </w:r>
    </w:p>
    <w:p w14:paraId="44DB8645" w14:textId="3D65E475"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"serverId": "</w:t>
      </w:r>
      <w:r w:rsidRPr="007D6532">
        <w:rPr>
          <w:rFonts w:ascii="Arial" w:hAnsi="Arial" w:cs="Arial"/>
          <w:b/>
        </w:rPr>
        <w:t>ee1ecc3c-d3dd-f4ff-a6aa-uu7uk9k0</w:t>
      </w:r>
      <w:r w:rsidRPr="00A159E0">
        <w:rPr>
          <w:rFonts w:ascii="Arial" w:hAnsi="Arial" w:cs="Arial"/>
          <w:b/>
          <w:color w:val="1F4E79" w:themeColor="accent1" w:themeShade="80"/>
        </w:rPr>
        <w:t>",</w:t>
      </w:r>
    </w:p>
    <w:p w14:paraId="34BAE221"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lastRenderedPageBreak/>
        <w:t xml:space="preserve">            "volumeId": "a26887c6-c47b-4654-abb5-dfadf7d3f804"</w:t>
      </w:r>
    </w:p>
    <w:p w14:paraId="0081D665"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03024EDB"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62447BB7" w14:textId="0A97DA7A" w:rsidR="00C42BCC" w:rsidRPr="007D6532" w:rsidRDefault="00C42BCC" w:rsidP="00F42868">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60200DAA" w14:textId="48B92732" w:rsidR="00AE12EC" w:rsidRDefault="00AE12EC">
      <w:pPr>
        <w:rPr>
          <w:rFonts w:asciiTheme="majorHAnsi" w:eastAsiaTheme="majorEastAsia" w:hAnsiTheme="majorHAnsi" w:cstheme="majorBidi"/>
          <w:b/>
          <w:iCs/>
          <w:color w:val="2E74B5" w:themeColor="accent1" w:themeShade="BF"/>
          <w:sz w:val="32"/>
          <w:szCs w:val="32"/>
        </w:rPr>
      </w:pPr>
      <w:r>
        <w:rPr>
          <w:b/>
          <w:i/>
          <w:sz w:val="32"/>
          <w:szCs w:val="32"/>
        </w:rPr>
        <w:br w:type="page"/>
      </w:r>
    </w:p>
    <w:p w14:paraId="02218D59" w14:textId="77777777" w:rsidR="00AE12EC" w:rsidRDefault="00AE12EC" w:rsidP="008D0C5C">
      <w:pPr>
        <w:pStyle w:val="Heading4"/>
        <w:rPr>
          <w:b/>
          <w:i w:val="0"/>
          <w:sz w:val="32"/>
          <w:szCs w:val="32"/>
        </w:rPr>
      </w:pPr>
    </w:p>
    <w:p w14:paraId="6A01515B" w14:textId="099819DA" w:rsidR="008D0C5C" w:rsidRPr="007D6532" w:rsidRDefault="008D0C5C" w:rsidP="008D0C5C">
      <w:pPr>
        <w:pStyle w:val="Heading4"/>
        <w:rPr>
          <w:b/>
          <w:i w:val="0"/>
          <w:sz w:val="32"/>
          <w:szCs w:val="32"/>
        </w:rPr>
      </w:pPr>
      <w:r w:rsidRPr="007D6532">
        <w:rPr>
          <w:b/>
          <w:i w:val="0"/>
          <w:sz w:val="32"/>
          <w:szCs w:val="32"/>
        </w:rPr>
        <w:t>POST</w:t>
      </w:r>
      <w:r w:rsidR="009B0685" w:rsidRPr="007D6532">
        <w:rPr>
          <w:b/>
          <w:i w:val="0"/>
          <w:sz w:val="32"/>
          <w:szCs w:val="32"/>
        </w:rPr>
        <w:t xml:space="preserve">   </w:t>
      </w:r>
    </w:p>
    <w:p w14:paraId="16212BC5" w14:textId="0B2C9F64" w:rsidR="006C4E99" w:rsidRDefault="00E22A92" w:rsidP="00E22A92">
      <w:r>
        <w:t xml:space="preserve">Attach a storage </w:t>
      </w:r>
      <w:r w:rsidR="006C4E99">
        <w:t>volume</w:t>
      </w:r>
      <w:r>
        <w:t xml:space="preserve"> to the node. </w:t>
      </w:r>
    </w:p>
    <w:tbl>
      <w:tblPr>
        <w:tblStyle w:val="TableGrid"/>
        <w:tblW w:w="10255" w:type="dxa"/>
        <w:tblLook w:val="04A0" w:firstRow="1" w:lastRow="0" w:firstColumn="1" w:lastColumn="0" w:noHBand="0" w:noVBand="1"/>
      </w:tblPr>
      <w:tblGrid>
        <w:gridCol w:w="2863"/>
        <w:gridCol w:w="1879"/>
        <w:gridCol w:w="1527"/>
        <w:gridCol w:w="1551"/>
        <w:gridCol w:w="2435"/>
      </w:tblGrid>
      <w:tr w:rsidR="006C4E99" w14:paraId="40D84CFB" w14:textId="77777777" w:rsidTr="006C4E99">
        <w:tc>
          <w:tcPr>
            <w:tcW w:w="2477" w:type="dxa"/>
          </w:tcPr>
          <w:p w14:paraId="1B1E2CA3" w14:textId="77777777" w:rsidR="006C4E99" w:rsidRDefault="006C4E99" w:rsidP="008D7E69">
            <w:r>
              <w:t>Name</w:t>
            </w:r>
          </w:p>
        </w:tc>
        <w:tc>
          <w:tcPr>
            <w:tcW w:w="2056" w:type="dxa"/>
          </w:tcPr>
          <w:p w14:paraId="6FA32B13" w14:textId="77777777" w:rsidR="006C4E99" w:rsidRDefault="006C4E99" w:rsidP="008D7E69"/>
        </w:tc>
        <w:tc>
          <w:tcPr>
            <w:tcW w:w="1652" w:type="dxa"/>
          </w:tcPr>
          <w:p w14:paraId="61B86B24" w14:textId="77777777" w:rsidR="006C4E99" w:rsidRDefault="006C4E99" w:rsidP="008D7E69">
            <w:r>
              <w:t>In</w:t>
            </w:r>
          </w:p>
        </w:tc>
        <w:tc>
          <w:tcPr>
            <w:tcW w:w="1623" w:type="dxa"/>
          </w:tcPr>
          <w:p w14:paraId="7AF32C00" w14:textId="77777777" w:rsidR="006C4E99" w:rsidRDefault="006C4E99" w:rsidP="008D7E69">
            <w:r>
              <w:t>Type</w:t>
            </w:r>
          </w:p>
        </w:tc>
        <w:tc>
          <w:tcPr>
            <w:tcW w:w="2447" w:type="dxa"/>
          </w:tcPr>
          <w:p w14:paraId="5DEBF9BA" w14:textId="77777777" w:rsidR="006C4E99" w:rsidRDefault="006C4E99" w:rsidP="008D7E69">
            <w:r>
              <w:t>Description</w:t>
            </w:r>
          </w:p>
        </w:tc>
      </w:tr>
      <w:tr w:rsidR="006C4E99" w14:paraId="1846FF77" w14:textId="77777777" w:rsidTr="008D7E69">
        <w:tc>
          <w:tcPr>
            <w:tcW w:w="1242" w:type="dxa"/>
          </w:tcPr>
          <w:p w14:paraId="450E0F0D" w14:textId="1C05D409"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Request</w:t>
            </w:r>
          </w:p>
        </w:tc>
        <w:tc>
          <w:tcPr>
            <w:tcW w:w="2540" w:type="dxa"/>
          </w:tcPr>
          <w:p w14:paraId="476445B5" w14:textId="1053359E" w:rsidR="006C4E99" w:rsidRPr="00A159E0" w:rsidRDefault="006C4E99" w:rsidP="008D7E69">
            <w:pPr>
              <w:rPr>
                <w:rFonts w:ascii="Microsoft YaHei" w:eastAsia="Microsoft YaHei" w:hAnsi="Microsoft YaHei"/>
                <w:sz w:val="20"/>
                <w:szCs w:val="20"/>
              </w:rPr>
            </w:pPr>
          </w:p>
        </w:tc>
        <w:tc>
          <w:tcPr>
            <w:tcW w:w="1856" w:type="dxa"/>
          </w:tcPr>
          <w:p w14:paraId="6CD2FE61" w14:textId="77777777" w:rsidR="006C4E99" w:rsidRPr="00A159E0" w:rsidRDefault="006C4E99" w:rsidP="008D7E69">
            <w:pPr>
              <w:rPr>
                <w:rFonts w:ascii="Microsoft YaHei" w:eastAsia="Microsoft YaHei" w:hAnsi="Microsoft YaHei"/>
                <w:sz w:val="20"/>
                <w:szCs w:val="20"/>
              </w:rPr>
            </w:pPr>
          </w:p>
        </w:tc>
        <w:tc>
          <w:tcPr>
            <w:tcW w:w="1856" w:type="dxa"/>
          </w:tcPr>
          <w:p w14:paraId="7575AFF8" w14:textId="77777777" w:rsidR="006C4E99" w:rsidRPr="00A159E0" w:rsidRDefault="006C4E99" w:rsidP="008D7E69">
            <w:pPr>
              <w:rPr>
                <w:rFonts w:ascii="Microsoft YaHei" w:eastAsia="Microsoft YaHei" w:hAnsi="Microsoft YaHei"/>
                <w:sz w:val="20"/>
                <w:szCs w:val="20"/>
              </w:rPr>
            </w:pPr>
          </w:p>
        </w:tc>
        <w:tc>
          <w:tcPr>
            <w:tcW w:w="2761" w:type="dxa"/>
          </w:tcPr>
          <w:p w14:paraId="3EECAA1D" w14:textId="77777777" w:rsidR="006C4E99" w:rsidRPr="00A159E0" w:rsidRDefault="006C4E99" w:rsidP="008D7E69">
            <w:pPr>
              <w:rPr>
                <w:rFonts w:ascii="Microsoft YaHei" w:eastAsia="Microsoft YaHei" w:hAnsi="Microsoft YaHei"/>
                <w:sz w:val="20"/>
                <w:szCs w:val="20"/>
              </w:rPr>
            </w:pPr>
          </w:p>
        </w:tc>
      </w:tr>
      <w:tr w:rsidR="006C4E99" w14:paraId="527A4CAF" w14:textId="77777777" w:rsidTr="008D7E69">
        <w:tc>
          <w:tcPr>
            <w:tcW w:w="1242" w:type="dxa"/>
          </w:tcPr>
          <w:p w14:paraId="76C34567" w14:textId="01A11741" w:rsidR="006C4E99" w:rsidRPr="00A159E0" w:rsidRDefault="006C4E99" w:rsidP="008D7E69">
            <w:pPr>
              <w:rPr>
                <w:rFonts w:ascii="Microsoft YaHei" w:eastAsia="Microsoft YaHei" w:hAnsi="Microsoft YaHei"/>
                <w:sz w:val="20"/>
                <w:szCs w:val="20"/>
              </w:rPr>
            </w:pPr>
          </w:p>
        </w:tc>
        <w:tc>
          <w:tcPr>
            <w:tcW w:w="2540" w:type="dxa"/>
          </w:tcPr>
          <w:p w14:paraId="3C4A8411" w14:textId="3164C332" w:rsidR="006C4E99" w:rsidRPr="00A159E0" w:rsidRDefault="006C4E99" w:rsidP="008D7E69">
            <w:pPr>
              <w:rPr>
                <w:rFonts w:ascii="Microsoft YaHei" w:eastAsia="Microsoft YaHei" w:hAnsi="Microsoft YaHei"/>
                <w:sz w:val="20"/>
                <w:szCs w:val="20"/>
              </w:rPr>
            </w:pPr>
          </w:p>
        </w:tc>
        <w:tc>
          <w:tcPr>
            <w:tcW w:w="1856" w:type="dxa"/>
          </w:tcPr>
          <w:p w14:paraId="11B95F90" w14:textId="4E7D20EB" w:rsidR="006C4E99" w:rsidRPr="00A159E0" w:rsidRDefault="006C4E99" w:rsidP="008D7E69">
            <w:pPr>
              <w:rPr>
                <w:rFonts w:ascii="Microsoft YaHei" w:eastAsia="Microsoft YaHei" w:hAnsi="Microsoft YaHei"/>
                <w:sz w:val="20"/>
                <w:szCs w:val="20"/>
              </w:rPr>
            </w:pPr>
          </w:p>
        </w:tc>
        <w:tc>
          <w:tcPr>
            <w:tcW w:w="1856" w:type="dxa"/>
          </w:tcPr>
          <w:p w14:paraId="0F93D38F" w14:textId="0C91BFF0" w:rsidR="006C4E99" w:rsidRPr="00A159E0" w:rsidRDefault="006C4E99" w:rsidP="008D7E69">
            <w:pPr>
              <w:rPr>
                <w:rFonts w:ascii="Microsoft YaHei" w:eastAsia="Microsoft YaHei" w:hAnsi="Microsoft YaHei"/>
                <w:sz w:val="20"/>
                <w:szCs w:val="20"/>
              </w:rPr>
            </w:pPr>
          </w:p>
        </w:tc>
        <w:tc>
          <w:tcPr>
            <w:tcW w:w="2761" w:type="dxa"/>
          </w:tcPr>
          <w:p w14:paraId="3527C9ED" w14:textId="27E162A3" w:rsidR="006C4E99" w:rsidRPr="00A159E0" w:rsidRDefault="006C4E99" w:rsidP="008D7E69">
            <w:pPr>
              <w:rPr>
                <w:rFonts w:ascii="Microsoft YaHei" w:eastAsia="Microsoft YaHei" w:hAnsi="Microsoft YaHei"/>
                <w:sz w:val="20"/>
                <w:szCs w:val="20"/>
              </w:rPr>
            </w:pPr>
          </w:p>
        </w:tc>
      </w:tr>
      <w:tr w:rsidR="006C4E99" w14:paraId="4229DFA8" w14:textId="77777777" w:rsidTr="008D7E69">
        <w:tc>
          <w:tcPr>
            <w:tcW w:w="1242" w:type="dxa"/>
          </w:tcPr>
          <w:p w14:paraId="3552BCEF" w14:textId="777777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storagevolumeAttachments</w:t>
            </w:r>
          </w:p>
        </w:tc>
        <w:tc>
          <w:tcPr>
            <w:tcW w:w="2540" w:type="dxa"/>
          </w:tcPr>
          <w:p w14:paraId="4226E368" w14:textId="77777777" w:rsidR="006C4E99" w:rsidRPr="00A159E0" w:rsidRDefault="006C4E99" w:rsidP="008D7E69">
            <w:pPr>
              <w:rPr>
                <w:rFonts w:ascii="Microsoft YaHei" w:eastAsia="Microsoft YaHei" w:hAnsi="Microsoft YaHei"/>
                <w:sz w:val="20"/>
                <w:szCs w:val="20"/>
              </w:rPr>
            </w:pPr>
          </w:p>
        </w:tc>
        <w:tc>
          <w:tcPr>
            <w:tcW w:w="1856" w:type="dxa"/>
          </w:tcPr>
          <w:p w14:paraId="68EEEAAA" w14:textId="777777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0AD6C74" w14:textId="53D80570"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82658D0" w14:textId="1472DAD8"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A Dictionary representation of a storage volume attachment.</w:t>
            </w:r>
          </w:p>
        </w:tc>
      </w:tr>
      <w:tr w:rsidR="006C4E99" w14:paraId="1B258574" w14:textId="77777777" w:rsidTr="006C4E99">
        <w:tc>
          <w:tcPr>
            <w:tcW w:w="2477" w:type="dxa"/>
          </w:tcPr>
          <w:p w14:paraId="5B75FD6E" w14:textId="09C169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volumeId</w:t>
            </w:r>
          </w:p>
        </w:tc>
        <w:tc>
          <w:tcPr>
            <w:tcW w:w="2056" w:type="dxa"/>
          </w:tcPr>
          <w:p w14:paraId="58885727" w14:textId="77777777" w:rsidR="006C4E99" w:rsidRPr="00A159E0" w:rsidRDefault="006C4E99" w:rsidP="008D7E69">
            <w:pPr>
              <w:rPr>
                <w:rFonts w:ascii="Microsoft YaHei" w:eastAsia="Microsoft YaHei" w:hAnsi="Microsoft YaHei"/>
                <w:sz w:val="20"/>
                <w:szCs w:val="20"/>
              </w:rPr>
            </w:pPr>
          </w:p>
        </w:tc>
        <w:tc>
          <w:tcPr>
            <w:tcW w:w="1652" w:type="dxa"/>
          </w:tcPr>
          <w:p w14:paraId="0184461E" w14:textId="29402954"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623" w:type="dxa"/>
          </w:tcPr>
          <w:p w14:paraId="4A82A34C" w14:textId="777777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447" w:type="dxa"/>
          </w:tcPr>
          <w:p w14:paraId="10BF6F82" w14:textId="1CD8B3D8"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The UUID of the volume to attach.</w:t>
            </w:r>
          </w:p>
        </w:tc>
      </w:tr>
      <w:tr w:rsidR="006C4E99" w14:paraId="28707A8C" w14:textId="77777777" w:rsidTr="006C4E99">
        <w:tc>
          <w:tcPr>
            <w:tcW w:w="2477" w:type="dxa"/>
          </w:tcPr>
          <w:p w14:paraId="097D619A" w14:textId="05F53D66"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deviceId</w:t>
            </w:r>
          </w:p>
        </w:tc>
        <w:tc>
          <w:tcPr>
            <w:tcW w:w="2056" w:type="dxa"/>
          </w:tcPr>
          <w:p w14:paraId="2A15F5BD" w14:textId="77777777" w:rsidR="006C4E99" w:rsidRPr="00A159E0" w:rsidRDefault="006C4E99" w:rsidP="008D7E69">
            <w:pPr>
              <w:rPr>
                <w:rFonts w:ascii="Microsoft YaHei" w:eastAsia="Microsoft YaHei" w:hAnsi="Microsoft YaHei"/>
                <w:sz w:val="20"/>
                <w:szCs w:val="20"/>
              </w:rPr>
            </w:pPr>
          </w:p>
        </w:tc>
        <w:tc>
          <w:tcPr>
            <w:tcW w:w="1652" w:type="dxa"/>
          </w:tcPr>
          <w:p w14:paraId="27810E42" w14:textId="77777777" w:rsidR="006C4E99" w:rsidRPr="00A159E0" w:rsidDel="009E374D"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623" w:type="dxa"/>
          </w:tcPr>
          <w:p w14:paraId="1D0CAF1A" w14:textId="777777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447" w:type="dxa"/>
          </w:tcPr>
          <w:p w14:paraId="0AA649F9" w14:textId="709E8AC1" w:rsidR="006C4E99" w:rsidRPr="00A159E0" w:rsidRDefault="006C4E99" w:rsidP="00F33CCB">
            <w:pPr>
              <w:rPr>
                <w:rFonts w:ascii="Microsoft YaHei" w:eastAsia="Microsoft YaHei" w:hAnsi="Microsoft YaHei"/>
                <w:sz w:val="20"/>
                <w:szCs w:val="20"/>
              </w:rPr>
            </w:pPr>
            <w:r w:rsidRPr="00A159E0">
              <w:rPr>
                <w:rFonts w:ascii="Microsoft YaHei" w:eastAsia="Microsoft YaHei" w:hAnsi="Microsoft YaHei"/>
                <w:sz w:val="20"/>
                <w:szCs w:val="20"/>
              </w:rPr>
              <w:t xml:space="preserve">The UUID of </w:t>
            </w:r>
            <w:r w:rsidR="00F33CCB" w:rsidRPr="00A159E0">
              <w:rPr>
                <w:rFonts w:ascii="Microsoft YaHei" w:eastAsia="Microsoft YaHei" w:hAnsi="Microsoft YaHei"/>
                <w:sz w:val="20"/>
                <w:szCs w:val="20"/>
              </w:rPr>
              <w:t>storage device, this mapping to Drive.xml schema</w:t>
            </w:r>
          </w:p>
        </w:tc>
      </w:tr>
      <w:tr w:rsidR="006C4E99" w14:paraId="59F9CA35" w14:textId="77777777" w:rsidTr="006C4E99">
        <w:tc>
          <w:tcPr>
            <w:tcW w:w="2477" w:type="dxa"/>
          </w:tcPr>
          <w:p w14:paraId="7E1A2353" w14:textId="0ADF5EFC"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2056" w:type="dxa"/>
          </w:tcPr>
          <w:p w14:paraId="4BCA1885" w14:textId="77777777" w:rsidR="006C4E99" w:rsidRPr="00A159E0" w:rsidRDefault="006C4E99" w:rsidP="008D7E69">
            <w:pPr>
              <w:rPr>
                <w:rFonts w:ascii="Microsoft YaHei" w:eastAsia="Microsoft YaHei" w:hAnsi="Microsoft YaHei"/>
                <w:sz w:val="20"/>
                <w:szCs w:val="20"/>
              </w:rPr>
            </w:pPr>
          </w:p>
        </w:tc>
        <w:tc>
          <w:tcPr>
            <w:tcW w:w="1652" w:type="dxa"/>
          </w:tcPr>
          <w:p w14:paraId="231B796A" w14:textId="14065A19"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623" w:type="dxa"/>
          </w:tcPr>
          <w:p w14:paraId="700D9BD7" w14:textId="063499F1"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447" w:type="dxa"/>
          </w:tcPr>
          <w:p w14:paraId="55207A1F" w14:textId="43EEAE7E"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The UUID of the attachment</w:t>
            </w:r>
          </w:p>
        </w:tc>
      </w:tr>
      <w:tr w:rsidR="006C4E99" w14:paraId="0E2A8594" w14:textId="77777777" w:rsidTr="006C4E99">
        <w:tc>
          <w:tcPr>
            <w:tcW w:w="2477" w:type="dxa"/>
          </w:tcPr>
          <w:p w14:paraId="5ECF3003" w14:textId="7485CA61" w:rsidR="006C4E99" w:rsidRDefault="006C4E99" w:rsidP="008D7E69"/>
        </w:tc>
        <w:tc>
          <w:tcPr>
            <w:tcW w:w="2056" w:type="dxa"/>
          </w:tcPr>
          <w:p w14:paraId="4D71DE59" w14:textId="77777777" w:rsidR="006C4E99" w:rsidRDefault="006C4E99" w:rsidP="008D7E69"/>
        </w:tc>
        <w:tc>
          <w:tcPr>
            <w:tcW w:w="1652" w:type="dxa"/>
          </w:tcPr>
          <w:p w14:paraId="246BCE75" w14:textId="3D25F71C" w:rsidR="006C4E99" w:rsidRDefault="006C4E99" w:rsidP="008D7E69"/>
        </w:tc>
        <w:tc>
          <w:tcPr>
            <w:tcW w:w="1623" w:type="dxa"/>
          </w:tcPr>
          <w:p w14:paraId="56DC14FA" w14:textId="102D83CD" w:rsidR="006C4E99" w:rsidRDefault="006C4E99" w:rsidP="008D7E69"/>
        </w:tc>
        <w:tc>
          <w:tcPr>
            <w:tcW w:w="2447" w:type="dxa"/>
          </w:tcPr>
          <w:p w14:paraId="541D96AE" w14:textId="5F490ABB" w:rsidR="006C4E99" w:rsidRDefault="006C4E99" w:rsidP="008D7E69"/>
        </w:tc>
      </w:tr>
    </w:tbl>
    <w:p w14:paraId="72C8C443" w14:textId="77777777" w:rsidR="006C4E99" w:rsidRDefault="006C4E99" w:rsidP="00E22A92"/>
    <w:p w14:paraId="1AF027D0" w14:textId="77777777" w:rsidR="006C4E99" w:rsidRPr="006C4E99" w:rsidRDefault="006C4E99" w:rsidP="006C4E99">
      <w:pPr>
        <w:shd w:val="clear" w:color="auto" w:fill="FFFFFF"/>
        <w:spacing w:after="150" w:line="360" w:lineRule="atLeast"/>
        <w:rPr>
          <w:rFonts w:ascii="Helvetica" w:eastAsia="Times New Roman" w:hAnsi="Helvetica" w:cs="Helvetica"/>
          <w:color w:val="3E4349"/>
          <w:sz w:val="19"/>
          <w:szCs w:val="19"/>
          <w:lang w:eastAsia="zh-CN"/>
        </w:rPr>
      </w:pPr>
      <w:r w:rsidRPr="006C4E99">
        <w:rPr>
          <w:rFonts w:ascii="Helvetica" w:eastAsia="Times New Roman" w:hAnsi="Helvetica" w:cs="Helvetica"/>
          <w:color w:val="3E4349"/>
          <w:sz w:val="19"/>
          <w:szCs w:val="19"/>
          <w:lang w:eastAsia="zh-CN"/>
        </w:rPr>
        <w:t>Normal response codes: 200</w:t>
      </w:r>
    </w:p>
    <w:p w14:paraId="0A341595" w14:textId="7B00CCC9" w:rsidR="006C4E99" w:rsidRPr="006C4E99" w:rsidRDefault="006C4E99" w:rsidP="006C4E99">
      <w:pPr>
        <w:shd w:val="clear" w:color="auto" w:fill="FFFFFF"/>
        <w:spacing w:after="150" w:line="360" w:lineRule="atLeast"/>
        <w:rPr>
          <w:rFonts w:ascii="Helvetica" w:eastAsia="Times New Roman" w:hAnsi="Helvetica" w:cs="Helvetica"/>
          <w:color w:val="3E4349"/>
          <w:sz w:val="19"/>
          <w:szCs w:val="19"/>
          <w:lang w:eastAsia="zh-CN"/>
        </w:rPr>
      </w:pPr>
      <w:r w:rsidRPr="006C4E99">
        <w:rPr>
          <w:rFonts w:ascii="Helvetica" w:eastAsia="Times New Roman" w:hAnsi="Helvetica" w:cs="Helvetica"/>
          <w:color w:val="3E4349"/>
          <w:sz w:val="19"/>
          <w:szCs w:val="19"/>
          <w:lang w:eastAsia="zh-CN"/>
        </w:rPr>
        <w:t>Error response codes: 400</w:t>
      </w:r>
      <w:r w:rsidR="00132978">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401</w:t>
      </w:r>
      <w:r w:rsidR="00132978">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403,404</w:t>
      </w:r>
      <w:r w:rsidR="00132978">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409</w:t>
      </w:r>
    </w:p>
    <w:p w14:paraId="1198DF77" w14:textId="77777777" w:rsidR="006C4E99" w:rsidRPr="00E22A92" w:rsidRDefault="006C4E99" w:rsidP="00E22A92"/>
    <w:p w14:paraId="36766A98" w14:textId="49EB83E3" w:rsidR="008D0C5C" w:rsidRPr="007D6532" w:rsidRDefault="00AE12EC" w:rsidP="008D0C5C">
      <w:pPr>
        <w:pStyle w:val="Code1"/>
        <w:rPr>
          <w:b/>
          <w:sz w:val="24"/>
        </w:rPr>
      </w:pPr>
      <w:r>
        <w:rPr>
          <w:b/>
          <w:sz w:val="24"/>
        </w:rPr>
        <w:t>POST  /</w:t>
      </w:r>
      <w:r w:rsidR="008D0C5C" w:rsidRPr="007D6532">
        <w:rPr>
          <w:b/>
          <w:sz w:val="24"/>
        </w:rPr>
        <w:t>nodes/ee1ecc3c-d3dd-f4ff-a6aa-uu7uk9k0/storage</w:t>
      </w:r>
      <w:r w:rsidR="00D55016" w:rsidRPr="007D6532">
        <w:rPr>
          <w:b/>
          <w:sz w:val="24"/>
        </w:rPr>
        <w:t>s</w:t>
      </w:r>
    </w:p>
    <w:p w14:paraId="77E41B43" w14:textId="77777777" w:rsidR="008D0C5C" w:rsidRPr="007D6532" w:rsidRDefault="008D0C5C" w:rsidP="008D0C5C">
      <w:pPr>
        <w:pStyle w:val="Code1"/>
        <w:rPr>
          <w:color w:val="1F4E79" w:themeColor="accent1" w:themeShade="80"/>
        </w:rPr>
      </w:pPr>
      <w:r w:rsidRPr="007D6532">
        <w:rPr>
          <w:color w:val="1F4E79" w:themeColor="accent1" w:themeShade="80"/>
        </w:rPr>
        <w:t>Content-Type: application/json</w:t>
      </w:r>
    </w:p>
    <w:p w14:paraId="15A93054" w14:textId="6D7C6295"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1FF55158" w14:textId="72FDEB68"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"storagevolumeAttachment": {</w:t>
      </w:r>
    </w:p>
    <w:p w14:paraId="213E5DA2" w14:textId="0A819CC0"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"deviceId": "a26887c6-c47b-4654-abb5-dfadf7d3f803"</w:t>
      </w:r>
    </w:p>
    <w:p w14:paraId="1C701B64" w14:textId="709AE052" w:rsidR="008D0C5C" w:rsidRPr="007D6532"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
    <w:p w14:paraId="16AFB340" w14:textId="57DEE125"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04F6D593" w14:textId="140F039B" w:rsidR="008D0C5C" w:rsidRDefault="008D0C5C" w:rsidP="008D0C5C">
      <w:pPr>
        <w:pStyle w:val="Heading4"/>
      </w:pPr>
      <w:r>
        <w:t xml:space="preserve">Response </w:t>
      </w:r>
    </w:p>
    <w:p w14:paraId="0C6C222D" w14:textId="1D7E5668"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21B54E9A" w14:textId="16699F04"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r w:rsidR="00D433A8" w:rsidRPr="00A159E0">
        <w:rPr>
          <w:rFonts w:ascii="Arial" w:hAnsi="Arial" w:cs="Arial"/>
          <w:color w:val="1F4E79" w:themeColor="accent1" w:themeShade="80"/>
        </w:rPr>
        <w:t xml:space="preserve">   "storagevolumeAttachment": {</w:t>
      </w:r>
    </w:p>
    <w:p w14:paraId="4DBE4591" w14:textId="1D4C7F12" w:rsidR="00F33CCB" w:rsidRPr="00A159E0" w:rsidRDefault="00E352B4"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"id": "11</w:t>
      </w:r>
      <w:r w:rsidR="00F33CCB" w:rsidRPr="00A159E0">
        <w:rPr>
          <w:rFonts w:ascii="Arial" w:hAnsi="Arial" w:cs="Arial"/>
          <w:color w:val="1F4E79" w:themeColor="accent1" w:themeShade="80"/>
        </w:rPr>
        <w:t>6887c6-c47b-4654-abb5-dfadf7d</w:t>
      </w:r>
      <w:r w:rsidRPr="00A159E0">
        <w:rPr>
          <w:rFonts w:ascii="Arial" w:hAnsi="Arial" w:cs="Arial"/>
          <w:color w:val="1F4E79" w:themeColor="accent1" w:themeShade="80"/>
        </w:rPr>
        <w:t>44444</w:t>
      </w:r>
      <w:r w:rsidR="00F33CCB" w:rsidRPr="00A159E0">
        <w:rPr>
          <w:rFonts w:ascii="Arial" w:hAnsi="Arial" w:cs="Arial"/>
          <w:color w:val="1F4E79" w:themeColor="accent1" w:themeShade="80"/>
        </w:rPr>
        <w:t>",</w:t>
      </w:r>
    </w:p>
    <w:p w14:paraId="177F9DF3" w14:textId="77777777"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"volumeId": "1226887c-c47b-5446-abb5-33adf7d3f803",</w:t>
      </w:r>
    </w:p>
    <w:p w14:paraId="15DB37B1" w14:textId="77777777"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"deviceId": "a26887c6-c47b-4654-abb5-dfadf7d3f803"</w:t>
      </w:r>
    </w:p>
    <w:p w14:paraId="1F0A0F0D" w14:textId="15F42E8F"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
    <w:p w14:paraId="40CF5FBA" w14:textId="77777777"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4330E801" w14:textId="404B439A" w:rsidR="008D0C5C" w:rsidRDefault="008D0C5C" w:rsidP="008D0C5C">
      <w:pPr>
        <w:pStyle w:val="Heading4"/>
      </w:pPr>
      <w:r>
        <w:t xml:space="preserve">Error  Response </w:t>
      </w:r>
    </w:p>
    <w:p w14:paraId="46413638" w14:textId="77777777"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 xml:space="preserve">{ </w:t>
      </w:r>
    </w:p>
    <w:p w14:paraId="1E9468A2"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tab/>
        <w:t>"status": 400,</w:t>
      </w:r>
    </w:p>
    <w:p w14:paraId="3E7EBE35"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tab/>
        <w:t>"error": {</w:t>
      </w:r>
    </w:p>
    <w:p w14:paraId="1F53C94D"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lastRenderedPageBreak/>
        <w:tab/>
      </w:r>
      <w:r w:rsidRPr="00A159E0">
        <w:rPr>
          <w:rFonts w:ascii="Arial" w:hAnsi="Arial" w:cs="Arial"/>
          <w:color w:val="1F4E79" w:themeColor="accent1" w:themeShade="80"/>
        </w:rPr>
        <w:tab/>
        <w:t>"message": "Error message"</w:t>
      </w:r>
    </w:p>
    <w:p w14:paraId="7C4F6C16"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322D5BF2" w14:textId="0DF27C0F" w:rsidR="008D0C5C" w:rsidRPr="00A159E0" w:rsidRDefault="008D0C5C" w:rsidP="00D433A8">
      <w:pPr>
        <w:pStyle w:val="Code1"/>
        <w:rPr>
          <w:rFonts w:ascii="Arial" w:hAnsi="Arial" w:cs="Arial"/>
          <w:color w:val="1F4E79" w:themeColor="accent1" w:themeShade="80"/>
        </w:rPr>
      </w:pPr>
      <w:r w:rsidRPr="007D6532">
        <w:rPr>
          <w:rFonts w:ascii="Arial" w:hAnsi="Arial" w:cs="Arial"/>
          <w:color w:val="1F4E79" w:themeColor="accent1" w:themeShade="80"/>
        </w:rPr>
        <w:t>}</w:t>
      </w:r>
    </w:p>
    <w:p w14:paraId="396F4FF8" w14:textId="77777777" w:rsidR="00D433A8" w:rsidRDefault="00D433A8">
      <w:pPr>
        <w:rPr>
          <w:rFonts w:asciiTheme="majorHAnsi" w:eastAsiaTheme="majorEastAsia" w:hAnsiTheme="majorHAnsi" w:cstheme="majorBidi"/>
          <w:b/>
          <w:iCs/>
          <w:color w:val="2E74B5" w:themeColor="accent1" w:themeShade="BF"/>
          <w:sz w:val="32"/>
          <w:szCs w:val="32"/>
        </w:rPr>
      </w:pPr>
      <w:r>
        <w:rPr>
          <w:b/>
          <w:i/>
          <w:sz w:val="32"/>
          <w:szCs w:val="32"/>
        </w:rPr>
        <w:br w:type="page"/>
      </w:r>
    </w:p>
    <w:p w14:paraId="231E11F0" w14:textId="3D77D691" w:rsidR="00614E2F" w:rsidRPr="007D6532" w:rsidRDefault="00614E2F" w:rsidP="00614E2F">
      <w:pPr>
        <w:pStyle w:val="Heading4"/>
        <w:rPr>
          <w:b/>
          <w:i w:val="0"/>
          <w:sz w:val="32"/>
          <w:szCs w:val="32"/>
        </w:rPr>
      </w:pPr>
      <w:r w:rsidRPr="007D6532">
        <w:rPr>
          <w:b/>
          <w:i w:val="0"/>
          <w:sz w:val="32"/>
          <w:szCs w:val="32"/>
        </w:rPr>
        <w:lastRenderedPageBreak/>
        <w:t>DELETE</w:t>
      </w:r>
    </w:p>
    <w:p w14:paraId="0C504E38" w14:textId="6634B0B2" w:rsidR="00614E2F" w:rsidRDefault="00614E2F" w:rsidP="00614E2F">
      <w:r>
        <w:t>Detach an attached storage</w:t>
      </w:r>
      <w:r w:rsidR="00E352B4">
        <w:t xml:space="preserve"> volume</w:t>
      </w:r>
      <w:r w:rsidR="00E22A92">
        <w:t xml:space="preserve"> </w:t>
      </w:r>
      <w:r>
        <w:t>from the node</w:t>
      </w:r>
      <w:r w:rsidR="00E352B4">
        <w:t>.</w:t>
      </w:r>
    </w:p>
    <w:p w14:paraId="094E01F0" w14:textId="3E653524" w:rsidR="00E352B4" w:rsidRDefault="00E352B4" w:rsidP="00614E2F">
      <w:r>
        <w:t>Request : attachment id</w:t>
      </w:r>
    </w:p>
    <w:p w14:paraId="0E6B9753" w14:textId="77777777" w:rsidR="00E352B4" w:rsidRDefault="00E352B4" w:rsidP="00614E2F"/>
    <w:p w14:paraId="308120D4" w14:textId="77777777" w:rsidR="00E352B4" w:rsidRPr="00E352B4" w:rsidRDefault="00E352B4" w:rsidP="00E352B4">
      <w:pPr>
        <w:shd w:val="clear" w:color="auto" w:fill="FFFFFF"/>
        <w:spacing w:after="150" w:line="360" w:lineRule="atLeast"/>
        <w:rPr>
          <w:rFonts w:ascii="Helvetica" w:eastAsia="Times New Roman" w:hAnsi="Helvetica" w:cs="Helvetica"/>
          <w:color w:val="3E4349"/>
          <w:sz w:val="19"/>
          <w:szCs w:val="19"/>
          <w:lang w:eastAsia="zh-CN"/>
        </w:rPr>
      </w:pPr>
      <w:r w:rsidRPr="00E352B4">
        <w:rPr>
          <w:rFonts w:ascii="Helvetica" w:eastAsia="Times New Roman" w:hAnsi="Helvetica" w:cs="Helvetica"/>
          <w:color w:val="3E4349"/>
          <w:sz w:val="19"/>
          <w:szCs w:val="19"/>
          <w:lang w:eastAsia="zh-CN"/>
        </w:rPr>
        <w:t>Normal response codes: 202</w:t>
      </w:r>
    </w:p>
    <w:p w14:paraId="64D52155" w14:textId="2D554300" w:rsidR="00E352B4" w:rsidRPr="00E352B4" w:rsidRDefault="00E352B4" w:rsidP="00E352B4">
      <w:pPr>
        <w:shd w:val="clear" w:color="auto" w:fill="FFFFFF"/>
        <w:spacing w:after="150" w:line="360" w:lineRule="atLeast"/>
        <w:rPr>
          <w:rFonts w:ascii="Helvetica" w:eastAsia="Times New Roman" w:hAnsi="Helvetica" w:cs="Helvetica"/>
          <w:color w:val="3E4349"/>
          <w:sz w:val="19"/>
          <w:szCs w:val="19"/>
          <w:lang w:eastAsia="zh-CN"/>
        </w:rPr>
      </w:pPr>
      <w:r w:rsidRPr="00E352B4">
        <w:rPr>
          <w:rFonts w:ascii="Helvetica" w:eastAsia="Times New Roman" w:hAnsi="Helvetica" w:cs="Helvetica"/>
          <w:color w:val="3E4349"/>
          <w:sz w:val="19"/>
          <w:szCs w:val="19"/>
          <w:lang w:eastAsia="zh-CN"/>
        </w:rPr>
        <w:t>Error response codes: 400,401, 403, 404</w:t>
      </w:r>
      <w:r w:rsidR="00132978">
        <w:rPr>
          <w:rFonts w:ascii="Helvetica" w:eastAsia="Times New Roman" w:hAnsi="Helvetica" w:cs="Helvetica"/>
          <w:color w:val="3E4349"/>
          <w:sz w:val="19"/>
          <w:szCs w:val="19"/>
          <w:lang w:eastAsia="zh-CN"/>
        </w:rPr>
        <w:t xml:space="preserve">, </w:t>
      </w:r>
      <w:r w:rsidRPr="00E352B4">
        <w:rPr>
          <w:rFonts w:ascii="Helvetica" w:eastAsia="Times New Roman" w:hAnsi="Helvetica" w:cs="Helvetica"/>
          <w:color w:val="3E4349"/>
          <w:sz w:val="19"/>
          <w:szCs w:val="19"/>
          <w:lang w:eastAsia="zh-CN"/>
        </w:rPr>
        <w:t>409</w:t>
      </w:r>
    </w:p>
    <w:p w14:paraId="50990BE4" w14:textId="77777777" w:rsidR="00E352B4" w:rsidRPr="00614E2F" w:rsidRDefault="00E352B4" w:rsidP="00614E2F"/>
    <w:p w14:paraId="53A2EAD8" w14:textId="09F6747F" w:rsidR="00614E2F" w:rsidRPr="007D6532" w:rsidRDefault="00B30D74" w:rsidP="00614E2F">
      <w:pPr>
        <w:pStyle w:val="Code1"/>
        <w:rPr>
          <w:b/>
          <w:color w:val="1F4E79" w:themeColor="accent1" w:themeShade="80"/>
          <w:sz w:val="24"/>
          <w:szCs w:val="24"/>
        </w:rPr>
      </w:pPr>
      <w:r>
        <w:rPr>
          <w:b/>
          <w:color w:val="1F4E79" w:themeColor="accent1" w:themeShade="80"/>
          <w:sz w:val="24"/>
          <w:szCs w:val="24"/>
        </w:rPr>
        <w:t xml:space="preserve">DELETE  </w:t>
      </w:r>
      <w:r w:rsidRPr="00E352B4">
        <w:rPr>
          <w:b/>
          <w:color w:val="1F4E79" w:themeColor="accent1" w:themeShade="80"/>
          <w:sz w:val="24"/>
          <w:szCs w:val="24"/>
        </w:rPr>
        <w:t>/</w:t>
      </w:r>
      <w:r w:rsidR="00614E2F" w:rsidRPr="007D6532">
        <w:rPr>
          <w:b/>
          <w:color w:val="1F4E79" w:themeColor="accent1" w:themeShade="80"/>
          <w:sz w:val="24"/>
          <w:szCs w:val="24"/>
        </w:rPr>
        <w:t>nodes/ee1ecc3c-d3dd-f4ff-a6aa-uu7uk9k0/storage</w:t>
      </w:r>
      <w:r w:rsidR="006C017B" w:rsidRPr="007D6532">
        <w:rPr>
          <w:b/>
          <w:color w:val="1F4E79" w:themeColor="accent1" w:themeShade="80"/>
          <w:sz w:val="24"/>
          <w:szCs w:val="24"/>
        </w:rPr>
        <w:t>s/</w:t>
      </w:r>
      <w:r w:rsidR="00E352B4">
        <w:rPr>
          <w:b/>
          <w:color w:val="1F4E79" w:themeColor="accent1" w:themeShade="80"/>
          <w:sz w:val="24"/>
          <w:szCs w:val="24"/>
        </w:rPr>
        <w:t>11</w:t>
      </w:r>
      <w:r w:rsidR="00E352B4" w:rsidRPr="00E352B4">
        <w:rPr>
          <w:b/>
          <w:color w:val="1F4E79" w:themeColor="accent1" w:themeShade="80"/>
          <w:sz w:val="24"/>
          <w:szCs w:val="24"/>
        </w:rPr>
        <w:t>6887c6-c47b-465</w:t>
      </w:r>
      <w:r w:rsidR="00E352B4">
        <w:rPr>
          <w:b/>
          <w:color w:val="1F4E79" w:themeColor="accent1" w:themeShade="80"/>
          <w:sz w:val="24"/>
          <w:szCs w:val="24"/>
        </w:rPr>
        <w:t>4-abb5-dfadf7d44444</w:t>
      </w:r>
    </w:p>
    <w:p w14:paraId="22A9A7EF" w14:textId="77777777" w:rsidR="0024008C" w:rsidRDefault="0024008C" w:rsidP="0024008C">
      <w:pPr>
        <w:pStyle w:val="Heading4"/>
      </w:pPr>
      <w:r>
        <w:t xml:space="preserve">Success Response </w:t>
      </w:r>
    </w:p>
    <w:p w14:paraId="5C0B451B" w14:textId="77777777" w:rsidR="00E352B4" w:rsidRPr="007D6532" w:rsidRDefault="00E352B4" w:rsidP="00E352B4">
      <w:pPr>
        <w:pStyle w:val="Code1"/>
        <w:rPr>
          <w:b/>
          <w:color w:val="1F4E79" w:themeColor="accent1" w:themeShade="80"/>
        </w:rPr>
      </w:pPr>
      <w:r>
        <w:rPr>
          <w:b/>
          <w:color w:val="1F4E79" w:themeColor="accent1" w:themeShade="80"/>
        </w:rPr>
        <w:t>This is no body content for the response of a successful DELETE query</w:t>
      </w:r>
    </w:p>
    <w:p w14:paraId="68C20F43" w14:textId="77777777" w:rsidR="0024008C" w:rsidRDefault="0024008C" w:rsidP="0024008C">
      <w:pPr>
        <w:pStyle w:val="Heading4"/>
      </w:pPr>
      <w:r>
        <w:t xml:space="preserve">Error  Response </w:t>
      </w:r>
    </w:p>
    <w:p w14:paraId="77D068C9" w14:textId="77777777" w:rsidR="0024008C" w:rsidRPr="00A159E0" w:rsidRDefault="0024008C" w:rsidP="0024008C">
      <w:pPr>
        <w:pStyle w:val="Code1"/>
        <w:rPr>
          <w:rFonts w:ascii="Arial" w:hAnsi="Arial" w:cs="Arial"/>
        </w:rPr>
      </w:pPr>
      <w:r w:rsidRPr="00A159E0">
        <w:rPr>
          <w:rFonts w:ascii="Arial" w:hAnsi="Arial" w:cs="Arial"/>
        </w:rPr>
        <w:t xml:space="preserve">{ </w:t>
      </w:r>
    </w:p>
    <w:p w14:paraId="71F05A4C" w14:textId="0DF6DF2B"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t>"status": 404,</w:t>
      </w:r>
    </w:p>
    <w:p w14:paraId="2CC4F73E" w14:textId="77777777"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t>"error": {</w:t>
      </w:r>
    </w:p>
    <w:p w14:paraId="1B4DD314" w14:textId="77777777"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r>
      <w:r w:rsidRPr="00A159E0">
        <w:rPr>
          <w:rFonts w:ascii="Arial" w:hAnsi="Arial" w:cs="Arial"/>
          <w:color w:val="1F4E79" w:themeColor="accent1" w:themeShade="80"/>
        </w:rPr>
        <w:tab/>
        <w:t>"message": "Error message"</w:t>
      </w:r>
    </w:p>
    <w:p w14:paraId="13A759AB" w14:textId="77777777"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31B22DE2" w14:textId="77777777" w:rsidR="0024008C" w:rsidRPr="00A159E0" w:rsidRDefault="0024008C" w:rsidP="0024008C">
      <w:pPr>
        <w:pStyle w:val="Code1"/>
        <w:rPr>
          <w:rFonts w:ascii="Arial" w:hAnsi="Arial" w:cs="Arial"/>
        </w:rPr>
      </w:pPr>
      <w:r w:rsidRPr="00A159E0">
        <w:rPr>
          <w:rFonts w:ascii="Arial" w:hAnsi="Arial" w:cs="Arial"/>
        </w:rPr>
        <w:t>}</w:t>
      </w:r>
    </w:p>
    <w:p w14:paraId="4D813EC2" w14:textId="77777777" w:rsidR="00753D74" w:rsidRDefault="00753D74" w:rsidP="007D6532"/>
    <w:p w14:paraId="124C6DF2" w14:textId="1922A23A" w:rsidR="00753D74" w:rsidRDefault="00753D74" w:rsidP="007D6532">
      <w:r>
        <w:br w:type="page"/>
      </w:r>
    </w:p>
    <w:p w14:paraId="15E258C3" w14:textId="4B8A9BA4" w:rsidR="0012417F" w:rsidRPr="007D6532" w:rsidRDefault="00210451" w:rsidP="00E76E39">
      <w:pPr>
        <w:pStyle w:val="Heading1"/>
        <w:rPr>
          <w:b/>
        </w:rPr>
      </w:pPr>
      <w:r w:rsidRPr="007D6532">
        <w:rPr>
          <w:b/>
        </w:rPr>
        <w:lastRenderedPageBreak/>
        <w:t xml:space="preserve">Storage </w:t>
      </w:r>
    </w:p>
    <w:p w14:paraId="765F30AE" w14:textId="176CA2BE" w:rsidR="00703F4F" w:rsidRDefault="00703F4F" w:rsidP="00703F4F">
      <w:r w:rsidRPr="00703F4F">
        <w:t xml:space="preserve">This section </w:t>
      </w:r>
      <w:r>
        <w:t>lists Plasma API to support management of RSD</w:t>
      </w:r>
      <w:r w:rsidR="00BD335D">
        <w:t xml:space="preserve"> pooling</w:t>
      </w:r>
      <w:r>
        <w:t xml:space="preserve"> storage su</w:t>
      </w:r>
      <w:r w:rsidR="00BD335D">
        <w:t>ch as NVMe or SSD drive</w:t>
      </w:r>
      <w:r w:rsidR="006E7944">
        <w:t>. OpenS</w:t>
      </w:r>
      <w:r>
        <w:t>tack managed storage i</w:t>
      </w:r>
      <w:r w:rsidR="00C57265">
        <w:t>s out of scope of this document – it is handled by OpenStack components</w:t>
      </w:r>
      <w:r w:rsidR="00D34BB6">
        <w:t>(Cinder)</w:t>
      </w:r>
      <w:r w:rsidR="00C57265">
        <w:t>/Ceph etc.</w:t>
      </w:r>
    </w:p>
    <w:p w14:paraId="3D746333" w14:textId="1EFAFE5C" w:rsidR="00DB55C4" w:rsidRPr="007D6532" w:rsidRDefault="00DB55C4" w:rsidP="00DB55C4">
      <w:pPr>
        <w:pStyle w:val="Heading2"/>
        <w:rPr>
          <w:b/>
          <w:sz w:val="32"/>
          <w:szCs w:val="32"/>
        </w:rPr>
      </w:pPr>
      <w:r w:rsidRPr="007D6532">
        <w:rPr>
          <w:b/>
          <w:sz w:val="32"/>
          <w:szCs w:val="32"/>
        </w:rPr>
        <w:t>Storage Device Collection</w:t>
      </w:r>
    </w:p>
    <w:p w14:paraId="7083F9AE" w14:textId="3F692D1E" w:rsidR="004D1DEE" w:rsidRPr="004D1DEE" w:rsidRDefault="004D1DEE" w:rsidP="004D1DEE">
      <w:r>
        <w:t xml:space="preserve">This call lists the enumerated storage devices. </w:t>
      </w:r>
    </w:p>
    <w:tbl>
      <w:tblPr>
        <w:tblStyle w:val="TableGrid"/>
        <w:tblW w:w="10255" w:type="dxa"/>
        <w:tblLook w:val="04A0" w:firstRow="1" w:lastRow="0" w:firstColumn="1" w:lastColumn="0" w:noHBand="0" w:noVBand="1"/>
      </w:tblPr>
      <w:tblGrid>
        <w:gridCol w:w="1242"/>
        <w:gridCol w:w="2540"/>
        <w:gridCol w:w="1856"/>
        <w:gridCol w:w="1856"/>
        <w:gridCol w:w="2761"/>
      </w:tblGrid>
      <w:tr w:rsidR="00DB55C4" w14:paraId="45943451" w14:textId="77777777" w:rsidTr="00D51E66">
        <w:tc>
          <w:tcPr>
            <w:tcW w:w="1242" w:type="dxa"/>
          </w:tcPr>
          <w:p w14:paraId="350E6050" w14:textId="77777777" w:rsidR="00DB55C4" w:rsidRDefault="00DB55C4" w:rsidP="00D51E66">
            <w:r>
              <w:t>Name</w:t>
            </w:r>
          </w:p>
        </w:tc>
        <w:tc>
          <w:tcPr>
            <w:tcW w:w="2540" w:type="dxa"/>
          </w:tcPr>
          <w:p w14:paraId="0391AD2A" w14:textId="77777777" w:rsidR="00DB55C4" w:rsidRDefault="00DB55C4" w:rsidP="00D51E66"/>
        </w:tc>
        <w:tc>
          <w:tcPr>
            <w:tcW w:w="1856" w:type="dxa"/>
          </w:tcPr>
          <w:p w14:paraId="06ACDE68" w14:textId="77777777" w:rsidR="00DB55C4" w:rsidRDefault="00DB55C4" w:rsidP="00D51E66">
            <w:r>
              <w:t>In</w:t>
            </w:r>
          </w:p>
        </w:tc>
        <w:tc>
          <w:tcPr>
            <w:tcW w:w="1856" w:type="dxa"/>
          </w:tcPr>
          <w:p w14:paraId="30DCED76" w14:textId="77777777" w:rsidR="00DB55C4" w:rsidRDefault="00DB55C4" w:rsidP="00D51E66">
            <w:r>
              <w:t>Type</w:t>
            </w:r>
          </w:p>
        </w:tc>
        <w:tc>
          <w:tcPr>
            <w:tcW w:w="2761" w:type="dxa"/>
          </w:tcPr>
          <w:p w14:paraId="268E8BC1" w14:textId="77777777" w:rsidR="00DB55C4" w:rsidRDefault="00DB55C4" w:rsidP="00D51E66">
            <w:r>
              <w:t>Description</w:t>
            </w:r>
          </w:p>
        </w:tc>
      </w:tr>
      <w:tr w:rsidR="00DB55C4" w14:paraId="798BDA14" w14:textId="77777777" w:rsidTr="00D51E66">
        <w:tc>
          <w:tcPr>
            <w:tcW w:w="1242" w:type="dxa"/>
          </w:tcPr>
          <w:p w14:paraId="61A7F305" w14:textId="77777777" w:rsidR="00DB55C4" w:rsidRPr="00A159E0" w:rsidRDefault="00DB55C4" w:rsidP="00D51E66">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2540" w:type="dxa"/>
          </w:tcPr>
          <w:p w14:paraId="032300BB" w14:textId="2F80F26A" w:rsidR="00DB55C4" w:rsidRPr="00A159E0" w:rsidRDefault="00B30D74" w:rsidP="00F8447F">
            <w:pPr>
              <w:rPr>
                <w:rFonts w:ascii="Microsoft YaHei" w:eastAsia="Microsoft YaHei" w:hAnsi="Microsoft YaHei"/>
                <w:sz w:val="20"/>
                <w:szCs w:val="20"/>
              </w:rPr>
            </w:pPr>
            <w:r w:rsidRPr="00A159E0">
              <w:rPr>
                <w:rFonts w:ascii="Microsoft YaHei" w:eastAsia="Microsoft YaHei" w:hAnsi="Microsoft YaHei"/>
                <w:sz w:val="20"/>
                <w:szCs w:val="20"/>
              </w:rPr>
              <w:t>/</w:t>
            </w:r>
            <w:r w:rsidR="00DB55C4" w:rsidRPr="00A159E0">
              <w:rPr>
                <w:rFonts w:ascii="Microsoft YaHei" w:eastAsia="Microsoft YaHei" w:hAnsi="Microsoft YaHei"/>
                <w:sz w:val="20"/>
                <w:szCs w:val="20"/>
              </w:rPr>
              <w:t>storage</w:t>
            </w:r>
            <w:r w:rsidR="009D7690" w:rsidRPr="00A159E0">
              <w:rPr>
                <w:rFonts w:ascii="Microsoft YaHei" w:eastAsia="Microsoft YaHei" w:hAnsi="Microsoft YaHei"/>
                <w:sz w:val="20"/>
                <w:szCs w:val="20"/>
              </w:rPr>
              <w:t>s</w:t>
            </w:r>
          </w:p>
        </w:tc>
        <w:tc>
          <w:tcPr>
            <w:tcW w:w="1856" w:type="dxa"/>
          </w:tcPr>
          <w:p w14:paraId="70DFA759" w14:textId="77777777" w:rsidR="00DB55C4" w:rsidRPr="00A159E0" w:rsidRDefault="00DB55C4" w:rsidP="00D51E66">
            <w:pPr>
              <w:rPr>
                <w:rFonts w:ascii="Microsoft YaHei" w:eastAsia="Microsoft YaHei" w:hAnsi="Microsoft YaHei"/>
                <w:sz w:val="20"/>
                <w:szCs w:val="20"/>
              </w:rPr>
            </w:pPr>
          </w:p>
        </w:tc>
        <w:tc>
          <w:tcPr>
            <w:tcW w:w="1856" w:type="dxa"/>
          </w:tcPr>
          <w:p w14:paraId="4F2401FC" w14:textId="77777777" w:rsidR="00DB55C4" w:rsidRPr="00A159E0" w:rsidRDefault="00DB55C4" w:rsidP="00D51E66">
            <w:pPr>
              <w:rPr>
                <w:rFonts w:ascii="Microsoft YaHei" w:eastAsia="Microsoft YaHei" w:hAnsi="Microsoft YaHei"/>
                <w:sz w:val="20"/>
                <w:szCs w:val="20"/>
              </w:rPr>
            </w:pPr>
          </w:p>
        </w:tc>
        <w:tc>
          <w:tcPr>
            <w:tcW w:w="2761" w:type="dxa"/>
          </w:tcPr>
          <w:p w14:paraId="336D0CAB" w14:textId="77777777" w:rsidR="00DB55C4" w:rsidRPr="00A159E0" w:rsidRDefault="00DB55C4" w:rsidP="00D51E66">
            <w:pPr>
              <w:rPr>
                <w:rFonts w:ascii="Microsoft YaHei" w:eastAsia="Microsoft YaHei" w:hAnsi="Microsoft YaHei"/>
                <w:sz w:val="20"/>
                <w:szCs w:val="20"/>
              </w:rPr>
            </w:pPr>
          </w:p>
        </w:tc>
      </w:tr>
      <w:tr w:rsidR="00753D74" w14:paraId="5136ED22" w14:textId="77777777" w:rsidTr="00D51E66">
        <w:tc>
          <w:tcPr>
            <w:tcW w:w="1242" w:type="dxa"/>
          </w:tcPr>
          <w:p w14:paraId="053A28EE" w14:textId="77777777" w:rsidR="00753D74" w:rsidRPr="00A159E0" w:rsidRDefault="00753D74" w:rsidP="00753D74">
            <w:pPr>
              <w:rPr>
                <w:rFonts w:ascii="Microsoft YaHei" w:eastAsia="Microsoft YaHei" w:hAnsi="Microsoft YaHei"/>
                <w:sz w:val="20"/>
                <w:szCs w:val="20"/>
              </w:rPr>
            </w:pPr>
          </w:p>
        </w:tc>
        <w:tc>
          <w:tcPr>
            <w:tcW w:w="2540" w:type="dxa"/>
          </w:tcPr>
          <w:p w14:paraId="2340E916" w14:textId="528E5A09"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filter (optional)</w:t>
            </w:r>
          </w:p>
        </w:tc>
        <w:tc>
          <w:tcPr>
            <w:tcW w:w="1856" w:type="dxa"/>
          </w:tcPr>
          <w:p w14:paraId="0C3AB46E" w14:textId="3A20F3CC"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Query</w:t>
            </w:r>
          </w:p>
        </w:tc>
        <w:tc>
          <w:tcPr>
            <w:tcW w:w="1856" w:type="dxa"/>
          </w:tcPr>
          <w:p w14:paraId="4328A5B8" w14:textId="1D359B80"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96A61CF" w14:textId="2C9B2E6E"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Using filter to return node based on criteria</w:t>
            </w:r>
          </w:p>
        </w:tc>
      </w:tr>
      <w:tr w:rsidR="00753D74" w14:paraId="5D37C8AC" w14:textId="77777777" w:rsidTr="00D51E66">
        <w:tc>
          <w:tcPr>
            <w:tcW w:w="1242" w:type="dxa"/>
          </w:tcPr>
          <w:p w14:paraId="5BBD9732" w14:textId="77777777" w:rsidR="00753D74" w:rsidRPr="00A159E0" w:rsidRDefault="00753D74" w:rsidP="00753D74">
            <w:pPr>
              <w:rPr>
                <w:rFonts w:ascii="Microsoft YaHei" w:eastAsia="Microsoft YaHei" w:hAnsi="Microsoft YaHei"/>
                <w:sz w:val="20"/>
                <w:szCs w:val="20"/>
              </w:rPr>
            </w:pPr>
          </w:p>
        </w:tc>
        <w:tc>
          <w:tcPr>
            <w:tcW w:w="2540" w:type="dxa"/>
          </w:tcPr>
          <w:p w14:paraId="135E4EA8" w14:textId="4C22A6FC" w:rsidR="00753D74" w:rsidRPr="00A159E0" w:rsidRDefault="00D93471" w:rsidP="00753D74">
            <w:pPr>
              <w:rPr>
                <w:rFonts w:ascii="Microsoft YaHei" w:eastAsia="Microsoft YaHei" w:hAnsi="Microsoft YaHei"/>
                <w:sz w:val="20"/>
                <w:szCs w:val="20"/>
                <w:lang w:eastAsia="zh-TW"/>
              </w:rPr>
            </w:pPr>
            <w:r w:rsidRPr="00A159E0">
              <w:rPr>
                <w:rFonts w:ascii="Microsoft YaHei" w:eastAsia="Microsoft YaHei" w:hAnsi="Microsoft YaHei"/>
                <w:sz w:val="20"/>
                <w:szCs w:val="20"/>
                <w:lang w:eastAsia="zh-TW"/>
              </w:rPr>
              <w:t>deviceId</w:t>
            </w:r>
          </w:p>
        </w:tc>
        <w:tc>
          <w:tcPr>
            <w:tcW w:w="1856" w:type="dxa"/>
          </w:tcPr>
          <w:p w14:paraId="23FC2F51" w14:textId="5756B204"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CAFF751" w14:textId="33F8327F"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25AF9D71" w14:textId="1B290726" w:rsidR="00753D74" w:rsidRPr="00A159E0" w:rsidRDefault="00D93471" w:rsidP="00753D74">
            <w:pPr>
              <w:rPr>
                <w:rFonts w:ascii="Microsoft YaHei" w:eastAsia="Microsoft YaHei" w:hAnsi="Microsoft YaHei"/>
                <w:sz w:val="20"/>
                <w:szCs w:val="20"/>
              </w:rPr>
            </w:pPr>
            <w:r w:rsidRPr="00A159E0">
              <w:rPr>
                <w:rFonts w:ascii="Microsoft YaHei" w:eastAsia="Microsoft YaHei" w:hAnsi="Microsoft YaHei"/>
                <w:sz w:val="20"/>
                <w:szCs w:val="20"/>
              </w:rPr>
              <w:t>The UUID of storage device, this mapping to Drive.xml schema</w:t>
            </w:r>
          </w:p>
        </w:tc>
      </w:tr>
      <w:tr w:rsidR="00603A6F" w14:paraId="59148DC4" w14:textId="77777777" w:rsidTr="00D51E66">
        <w:tc>
          <w:tcPr>
            <w:tcW w:w="1242" w:type="dxa"/>
          </w:tcPr>
          <w:p w14:paraId="20C0FFFD" w14:textId="77777777" w:rsidR="00603A6F" w:rsidRPr="00A159E0" w:rsidRDefault="00603A6F" w:rsidP="00753D74">
            <w:pPr>
              <w:rPr>
                <w:rFonts w:ascii="Microsoft YaHei" w:eastAsia="Microsoft YaHei" w:hAnsi="Microsoft YaHei"/>
                <w:sz w:val="20"/>
                <w:szCs w:val="20"/>
              </w:rPr>
            </w:pPr>
          </w:p>
        </w:tc>
        <w:tc>
          <w:tcPr>
            <w:tcW w:w="2540" w:type="dxa"/>
          </w:tcPr>
          <w:p w14:paraId="272946AF" w14:textId="45239EE5" w:rsidR="00603A6F" w:rsidRPr="00A159E0" w:rsidRDefault="004B4308" w:rsidP="00753D74">
            <w:pPr>
              <w:rPr>
                <w:rFonts w:ascii="Microsoft YaHei" w:eastAsia="Microsoft YaHei" w:hAnsi="Microsoft YaHei"/>
                <w:sz w:val="20"/>
                <w:szCs w:val="20"/>
              </w:rPr>
            </w:pPr>
            <w:r w:rsidRPr="00A159E0">
              <w:rPr>
                <w:rFonts w:ascii="Microsoft YaHei" w:eastAsia="Microsoft YaHei" w:hAnsi="Microsoft YaHei"/>
                <w:sz w:val="20"/>
                <w:szCs w:val="20"/>
                <w:lang w:eastAsia="zh-TW"/>
              </w:rPr>
              <w:t>pooling</w:t>
            </w:r>
            <w:r w:rsidR="00D16AE8" w:rsidRPr="00A159E0">
              <w:rPr>
                <w:rFonts w:ascii="Microsoft YaHei" w:eastAsia="Microsoft YaHei" w:hAnsi="Microsoft YaHei"/>
                <w:sz w:val="20"/>
                <w:szCs w:val="20"/>
                <w:lang w:eastAsia="zh-TW"/>
              </w:rPr>
              <w:t>_g</w:t>
            </w:r>
            <w:r w:rsidR="00603A6F" w:rsidRPr="00A159E0">
              <w:rPr>
                <w:rFonts w:ascii="Microsoft YaHei" w:eastAsia="Microsoft YaHei" w:hAnsi="Microsoft YaHei"/>
                <w:sz w:val="20"/>
                <w:szCs w:val="20"/>
              </w:rPr>
              <w:t>roud_id</w:t>
            </w:r>
          </w:p>
        </w:tc>
        <w:tc>
          <w:tcPr>
            <w:tcW w:w="1856" w:type="dxa"/>
          </w:tcPr>
          <w:p w14:paraId="758973C6" w14:textId="71E416E8" w:rsidR="00603A6F" w:rsidRPr="00A159E0" w:rsidRDefault="00603A6F" w:rsidP="00753D74">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52B68B8" w14:textId="564FB632" w:rsidR="00603A6F" w:rsidRPr="00A159E0" w:rsidRDefault="00603A6F"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5D5D2300" w14:textId="32CAAD49" w:rsidR="00603A6F" w:rsidRPr="00A159E0" w:rsidRDefault="00603A6F" w:rsidP="00753D74">
            <w:pPr>
              <w:rPr>
                <w:rFonts w:ascii="Microsoft YaHei" w:eastAsia="Microsoft YaHei" w:hAnsi="Microsoft YaHei"/>
                <w:sz w:val="20"/>
                <w:szCs w:val="20"/>
              </w:rPr>
            </w:pPr>
            <w:r w:rsidRPr="00A159E0">
              <w:rPr>
                <w:rFonts w:ascii="Microsoft YaHei" w:eastAsia="Microsoft YaHei" w:hAnsi="Microsoft YaHei"/>
                <w:sz w:val="20"/>
                <w:szCs w:val="20"/>
              </w:rPr>
              <w:t>Identifier of Switch (switch cluster) devices</w:t>
            </w:r>
          </w:p>
        </w:tc>
      </w:tr>
      <w:tr w:rsidR="00D16AE8" w14:paraId="2674A596" w14:textId="77777777" w:rsidTr="00D51E66">
        <w:tc>
          <w:tcPr>
            <w:tcW w:w="1242" w:type="dxa"/>
          </w:tcPr>
          <w:p w14:paraId="7B514644" w14:textId="77777777" w:rsidR="00D16AE8" w:rsidRPr="00A159E0" w:rsidRDefault="00D16AE8" w:rsidP="00753D74">
            <w:pPr>
              <w:rPr>
                <w:rFonts w:ascii="Microsoft YaHei" w:eastAsia="Microsoft YaHei" w:hAnsi="Microsoft YaHei"/>
                <w:sz w:val="20"/>
                <w:szCs w:val="20"/>
              </w:rPr>
            </w:pPr>
          </w:p>
        </w:tc>
        <w:tc>
          <w:tcPr>
            <w:tcW w:w="2540" w:type="dxa"/>
          </w:tcPr>
          <w:p w14:paraId="780188E0" w14:textId="476221A9" w:rsidR="00D16AE8" w:rsidRPr="00A159E0" w:rsidRDefault="000A1A44" w:rsidP="00753D74">
            <w:pPr>
              <w:rPr>
                <w:rFonts w:ascii="Microsoft YaHei" w:eastAsia="Microsoft YaHei" w:hAnsi="Microsoft YaHei"/>
                <w:sz w:val="20"/>
                <w:szCs w:val="20"/>
                <w:lang w:eastAsia="zh-TW"/>
              </w:rPr>
            </w:pPr>
            <w:r w:rsidRPr="00A159E0">
              <w:rPr>
                <w:rFonts w:ascii="Microsoft YaHei" w:eastAsia="Microsoft YaHei" w:hAnsi="Microsoft YaHei"/>
                <w:sz w:val="20"/>
                <w:szCs w:val="20"/>
                <w:lang w:eastAsia="zh-TW"/>
              </w:rPr>
              <w:t>a</w:t>
            </w:r>
            <w:r w:rsidR="00D16AE8" w:rsidRPr="00A159E0">
              <w:rPr>
                <w:rFonts w:ascii="Microsoft YaHei" w:eastAsia="Microsoft YaHei" w:hAnsi="Microsoft YaHei"/>
                <w:sz w:val="20"/>
                <w:szCs w:val="20"/>
                <w:lang w:eastAsia="zh-TW"/>
              </w:rPr>
              <w:t>llocate_status</w:t>
            </w:r>
          </w:p>
        </w:tc>
        <w:tc>
          <w:tcPr>
            <w:tcW w:w="1856" w:type="dxa"/>
          </w:tcPr>
          <w:p w14:paraId="6DECE20C" w14:textId="174F2B11"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3A8DD1F" w14:textId="5333D762"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6DAAAE3" w14:textId="77777777"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 xml:space="preserve">Status of storage device, </w:t>
            </w:r>
          </w:p>
          <w:p w14:paraId="7037C45A" w14:textId="4074B8CB"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Status :</w:t>
            </w:r>
            <w:r w:rsidR="000D5B21" w:rsidRPr="00A159E0">
              <w:rPr>
                <w:rFonts w:ascii="Microsoft YaHei" w:eastAsia="Microsoft YaHei" w:hAnsi="Microsoft YaHei"/>
                <w:sz w:val="20"/>
                <w:szCs w:val="20"/>
              </w:rPr>
              <w:br/>
            </w:r>
            <w:r w:rsidRPr="00A159E0">
              <w:rPr>
                <w:rFonts w:ascii="Microsoft YaHei" w:eastAsia="Microsoft YaHei" w:hAnsi="Microsoft YaHei"/>
                <w:sz w:val="20"/>
                <w:szCs w:val="20"/>
              </w:rPr>
              <w:t>Allocated, Available, Erasing</w:t>
            </w:r>
          </w:p>
        </w:tc>
      </w:tr>
      <w:tr w:rsidR="004B4308" w14:paraId="1280B990" w14:textId="77777777" w:rsidTr="00D51E66">
        <w:tc>
          <w:tcPr>
            <w:tcW w:w="1242" w:type="dxa"/>
          </w:tcPr>
          <w:p w14:paraId="7D5F13C9" w14:textId="77777777" w:rsidR="004B4308" w:rsidRDefault="004B4308" w:rsidP="00753D74"/>
        </w:tc>
        <w:tc>
          <w:tcPr>
            <w:tcW w:w="2540" w:type="dxa"/>
          </w:tcPr>
          <w:p w14:paraId="4387028D" w14:textId="77777777" w:rsidR="004B4308" w:rsidRDefault="004B4308" w:rsidP="00753D74">
            <w:pPr>
              <w:rPr>
                <w:lang w:eastAsia="zh-TW"/>
              </w:rPr>
            </w:pPr>
          </w:p>
        </w:tc>
        <w:tc>
          <w:tcPr>
            <w:tcW w:w="1856" w:type="dxa"/>
          </w:tcPr>
          <w:p w14:paraId="2D79B0DE" w14:textId="77777777" w:rsidR="004B4308" w:rsidRDefault="004B4308" w:rsidP="00753D74"/>
        </w:tc>
        <w:tc>
          <w:tcPr>
            <w:tcW w:w="1856" w:type="dxa"/>
          </w:tcPr>
          <w:p w14:paraId="3082FFBA" w14:textId="77777777" w:rsidR="004B4308" w:rsidRDefault="004B4308" w:rsidP="00753D74"/>
        </w:tc>
        <w:tc>
          <w:tcPr>
            <w:tcW w:w="2761" w:type="dxa"/>
          </w:tcPr>
          <w:p w14:paraId="2C995C90" w14:textId="77777777" w:rsidR="004B4308" w:rsidRDefault="004B4308" w:rsidP="00753D74"/>
        </w:tc>
      </w:tr>
    </w:tbl>
    <w:p w14:paraId="0D60B9E2" w14:textId="0DDA899B" w:rsidR="00DB55C4" w:rsidRDefault="00DB55C4" w:rsidP="00DB55C4">
      <w:pPr>
        <w:pStyle w:val="Heading3"/>
      </w:pPr>
      <w:r>
        <w:t>Operations</w:t>
      </w:r>
    </w:p>
    <w:p w14:paraId="52C7DC4E" w14:textId="77777777" w:rsidR="00DB55C4" w:rsidRPr="007D6532" w:rsidRDefault="00DB55C4" w:rsidP="00DB55C4">
      <w:pPr>
        <w:pStyle w:val="Heading4"/>
        <w:rPr>
          <w:b/>
          <w:i w:val="0"/>
          <w:sz w:val="32"/>
          <w:szCs w:val="32"/>
        </w:rPr>
      </w:pPr>
      <w:r w:rsidRPr="007D6532">
        <w:rPr>
          <w:b/>
          <w:i w:val="0"/>
          <w:sz w:val="32"/>
          <w:szCs w:val="32"/>
        </w:rPr>
        <w:t xml:space="preserve">GET </w:t>
      </w:r>
    </w:p>
    <w:p w14:paraId="2CF47833" w14:textId="39B406A2" w:rsidR="001039AF" w:rsidRPr="00A159E0" w:rsidRDefault="001039AF" w:rsidP="001039AF">
      <w:pPr>
        <w:rPr>
          <w:rFonts w:ascii="Microsoft YaHei" w:eastAsia="Microsoft YaHei" w:hAnsi="Microsoft YaHei"/>
          <w:sz w:val="24"/>
          <w:szCs w:val="24"/>
        </w:rPr>
      </w:pPr>
      <w:r w:rsidRPr="00A159E0">
        <w:rPr>
          <w:rFonts w:ascii="Microsoft YaHei" w:eastAsia="Microsoft YaHei" w:hAnsi="Microsoft YaHei"/>
          <w:sz w:val="24"/>
          <w:szCs w:val="24"/>
        </w:rPr>
        <w:t>List all storage devices</w:t>
      </w:r>
    </w:p>
    <w:p w14:paraId="4D710919" w14:textId="77777777" w:rsidR="004B4308" w:rsidRPr="00AE12EC" w:rsidRDefault="004B4308" w:rsidP="004B4308">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Normal response codes: 200</w:t>
      </w:r>
    </w:p>
    <w:p w14:paraId="0476D396" w14:textId="308A1794" w:rsidR="004B4308" w:rsidRPr="00AE12EC" w:rsidRDefault="004B4308" w:rsidP="004B4308">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Error response codes: 401</w:t>
      </w:r>
      <w:r w:rsidR="00F4341A">
        <w:rPr>
          <w:rFonts w:ascii="Helvetica" w:eastAsia="Times New Roman" w:hAnsi="Helvetica" w:cs="Helvetica"/>
          <w:color w:val="3E4349"/>
          <w:sz w:val="19"/>
          <w:szCs w:val="19"/>
          <w:lang w:eastAsia="zh-CN"/>
        </w:rPr>
        <w:t xml:space="preserve">, </w:t>
      </w:r>
      <w:r w:rsidRPr="00AE12EC">
        <w:rPr>
          <w:rFonts w:ascii="Helvetica" w:eastAsia="Times New Roman" w:hAnsi="Helvetica" w:cs="Helvetica"/>
          <w:color w:val="3E4349"/>
          <w:sz w:val="19"/>
          <w:szCs w:val="19"/>
          <w:lang w:eastAsia="zh-CN"/>
        </w:rPr>
        <w:t>403</w:t>
      </w:r>
      <w:r w:rsidR="00F4341A">
        <w:rPr>
          <w:rFonts w:ascii="Helvetica" w:eastAsia="Times New Roman" w:hAnsi="Helvetica" w:cs="Helvetica"/>
          <w:color w:val="3E4349"/>
          <w:sz w:val="19"/>
          <w:szCs w:val="19"/>
          <w:lang w:eastAsia="zh-CN"/>
        </w:rPr>
        <w:t xml:space="preserve">, </w:t>
      </w:r>
      <w:r w:rsidRPr="00AE12EC">
        <w:rPr>
          <w:rFonts w:ascii="Helvetica" w:eastAsia="Times New Roman" w:hAnsi="Helvetica" w:cs="Helvetica"/>
          <w:color w:val="3E4349"/>
          <w:sz w:val="19"/>
          <w:szCs w:val="19"/>
          <w:lang w:eastAsia="zh-CN"/>
        </w:rPr>
        <w:t>404</w:t>
      </w:r>
    </w:p>
    <w:p w14:paraId="29EEE918" w14:textId="77777777" w:rsidR="004B4308" w:rsidRPr="001039AF" w:rsidRDefault="004B4308" w:rsidP="001039AF"/>
    <w:p w14:paraId="585B87EF" w14:textId="444C4229" w:rsidR="00DB55C4" w:rsidRPr="007D6532" w:rsidRDefault="00B30D74" w:rsidP="00DB55C4">
      <w:pPr>
        <w:pStyle w:val="Code1"/>
        <w:rPr>
          <w:b/>
          <w:color w:val="1F4E79" w:themeColor="accent1" w:themeShade="80"/>
          <w:sz w:val="24"/>
          <w:szCs w:val="24"/>
        </w:rPr>
      </w:pPr>
      <w:r>
        <w:rPr>
          <w:b/>
          <w:color w:val="1F4E79" w:themeColor="accent1" w:themeShade="80"/>
          <w:sz w:val="24"/>
          <w:szCs w:val="24"/>
        </w:rPr>
        <w:t>GET /</w:t>
      </w:r>
      <w:r w:rsidR="00DB55C4" w:rsidRPr="007D6532">
        <w:rPr>
          <w:b/>
          <w:color w:val="1F4E79" w:themeColor="accent1" w:themeShade="80"/>
          <w:sz w:val="24"/>
          <w:szCs w:val="24"/>
        </w:rPr>
        <w:t>storage</w:t>
      </w:r>
      <w:r w:rsidR="009D7690" w:rsidRPr="007D6532">
        <w:rPr>
          <w:b/>
          <w:color w:val="1F4E79" w:themeColor="accent1" w:themeShade="80"/>
          <w:sz w:val="24"/>
          <w:szCs w:val="24"/>
        </w:rPr>
        <w:t>s</w:t>
      </w:r>
    </w:p>
    <w:p w14:paraId="1506F28A" w14:textId="573C7B6C" w:rsidR="00DB55C4" w:rsidRPr="005154B1" w:rsidRDefault="00DB55C4" w:rsidP="005154B1">
      <w:pPr>
        <w:pStyle w:val="Heading4"/>
      </w:pPr>
      <w:r>
        <w:t xml:space="preserve">Response </w:t>
      </w:r>
    </w:p>
    <w:p w14:paraId="71BA881D" w14:textId="77777777" w:rsidR="00BA1AB3" w:rsidRPr="007D6532" w:rsidRDefault="00BA1AB3" w:rsidP="00BA1AB3">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108133FF" w14:textId="77777777" w:rsidR="001269AA" w:rsidRPr="00323E47" w:rsidRDefault="001269AA" w:rsidP="001269AA">
      <w:pPr>
        <w:pStyle w:val="Code1"/>
        <w:rPr>
          <w:ins w:id="256" w:author="Kuo, Chester" w:date="2016-08-04T14:44:00Z"/>
          <w:rFonts w:ascii="Arial" w:hAnsi="Arial" w:cs="Arial"/>
          <w:b/>
          <w:color w:val="1F4E79" w:themeColor="accent1" w:themeShade="80"/>
        </w:rPr>
      </w:pPr>
      <w:ins w:id="257" w:author="Kuo, Chester" w:date="2016-08-04T14:44:00Z">
        <w:r w:rsidRPr="00323E47">
          <w:rPr>
            <w:rFonts w:ascii="Arial" w:hAnsi="Arial" w:cs="Arial"/>
            <w:b/>
            <w:color w:val="1F4E79" w:themeColor="accent1" w:themeShade="80"/>
          </w:rPr>
          <w:t xml:space="preserve">    "storges" : [</w:t>
        </w:r>
      </w:ins>
    </w:p>
    <w:p w14:paraId="47B46D37" w14:textId="77777777" w:rsidR="001269AA" w:rsidRPr="00323E47" w:rsidRDefault="001269AA" w:rsidP="001269AA">
      <w:pPr>
        <w:pStyle w:val="Code1"/>
        <w:rPr>
          <w:ins w:id="258" w:author="Kuo, Chester" w:date="2016-08-04T14:44:00Z"/>
          <w:rFonts w:ascii="Arial" w:hAnsi="Arial" w:cs="Arial"/>
          <w:b/>
          <w:color w:val="1F4E79" w:themeColor="accent1" w:themeShade="80"/>
        </w:rPr>
      </w:pPr>
      <w:ins w:id="259" w:author="Kuo, Chester" w:date="2016-08-04T14:44:00Z">
        <w:r w:rsidRPr="00323E47">
          <w:rPr>
            <w:rFonts w:ascii="Arial" w:hAnsi="Arial" w:cs="Arial"/>
            <w:b/>
            <w:color w:val="1F4E79" w:themeColor="accent1" w:themeShade="80"/>
          </w:rPr>
          <w:t xml:space="preserve">       {</w:t>
        </w:r>
      </w:ins>
    </w:p>
    <w:p w14:paraId="6FCEBDEE" w14:textId="77777777" w:rsidR="001269AA" w:rsidRPr="00323E47" w:rsidRDefault="001269AA" w:rsidP="001269AA">
      <w:pPr>
        <w:pStyle w:val="Code1"/>
        <w:rPr>
          <w:ins w:id="260" w:author="Kuo, Chester" w:date="2016-08-04T14:44:00Z"/>
          <w:rFonts w:ascii="Arial" w:hAnsi="Arial" w:cs="Arial"/>
          <w:b/>
          <w:color w:val="1F4E79" w:themeColor="accent1" w:themeShade="80"/>
        </w:rPr>
      </w:pPr>
      <w:ins w:id="261" w:author="Kuo, Chester" w:date="2016-08-04T14:44:00Z">
        <w:r>
          <w:rPr>
            <w:rFonts w:ascii="Arial" w:hAnsi="Arial" w:cs="Arial"/>
            <w:b/>
            <w:color w:val="1F4E79" w:themeColor="accent1" w:themeShade="80"/>
          </w:rPr>
          <w:t xml:space="preserve">           "</w:t>
        </w:r>
      </w:ins>
      <w:ins w:id="262" w:author="Kuo, Chester" w:date="2016-08-04T14:45:00Z">
        <w:r w:rsidRPr="00A159E0">
          <w:rPr>
            <w:rFonts w:ascii="Microsoft YaHei" w:eastAsia="Microsoft YaHei" w:hAnsi="Microsoft YaHei"/>
          </w:rPr>
          <w:t>deviceId</w:t>
        </w:r>
      </w:ins>
      <w:ins w:id="263" w:author="Kuo, Chester" w:date="2016-08-04T14:44:00Z">
        <w:r w:rsidRPr="00323E47">
          <w:rPr>
            <w:rFonts w:ascii="Arial" w:hAnsi="Arial" w:cs="Arial"/>
            <w:b/>
            <w:color w:val="1F4E79" w:themeColor="accent1" w:themeShade="80"/>
          </w:rPr>
          <w:t>" : "bbfddf09-4d7e-40d5-88a9-8acfb2f88c21",</w:t>
        </w:r>
      </w:ins>
    </w:p>
    <w:p w14:paraId="69594354" w14:textId="77777777" w:rsidR="001269AA" w:rsidRPr="00323E47" w:rsidRDefault="001269AA" w:rsidP="001269AA">
      <w:pPr>
        <w:pStyle w:val="Code1"/>
        <w:rPr>
          <w:ins w:id="264" w:author="Kuo, Chester" w:date="2016-08-04T14:44:00Z"/>
          <w:rFonts w:ascii="Arial" w:hAnsi="Arial" w:cs="Arial"/>
          <w:b/>
          <w:color w:val="1F4E79" w:themeColor="accent1" w:themeShade="80"/>
        </w:rPr>
      </w:pPr>
      <w:ins w:id="265" w:author="Kuo, Chester" w:date="2016-08-04T14:44:00Z">
        <w:r w:rsidRPr="00323E47">
          <w:rPr>
            <w:rFonts w:ascii="Arial" w:hAnsi="Arial" w:cs="Arial"/>
            <w:b/>
            <w:color w:val="1F4E79" w:themeColor="accent1" w:themeShade="80"/>
          </w:rPr>
          <w:tab/>
          <w:t xml:space="preserve">   "pooling_group_id" : "11z23344-0099-7766-5544-33225511",</w:t>
        </w:r>
      </w:ins>
    </w:p>
    <w:p w14:paraId="2078CEB3" w14:textId="77777777" w:rsidR="001269AA" w:rsidRPr="00323E47" w:rsidRDefault="001269AA" w:rsidP="001269AA">
      <w:pPr>
        <w:pStyle w:val="Code1"/>
        <w:rPr>
          <w:ins w:id="266" w:author="Kuo, Chester" w:date="2016-08-04T14:44:00Z"/>
          <w:rFonts w:ascii="Arial" w:hAnsi="Arial" w:cs="Arial"/>
          <w:b/>
          <w:color w:val="1F4E79" w:themeColor="accent1" w:themeShade="80"/>
        </w:rPr>
      </w:pPr>
      <w:ins w:id="267" w:author="Kuo, Chester" w:date="2016-08-04T14:44:00Z">
        <w:r w:rsidRPr="00323E47">
          <w:rPr>
            <w:rFonts w:ascii="Arial" w:hAnsi="Arial" w:cs="Arial"/>
            <w:b/>
            <w:color w:val="1F4E79" w:themeColor="accent1" w:themeShade="80"/>
          </w:rPr>
          <w:tab/>
          <w:t xml:space="preserve">   "allocate_status" : "allocated",</w:t>
        </w:r>
      </w:ins>
    </w:p>
    <w:p w14:paraId="559E730E" w14:textId="77777777" w:rsidR="001269AA" w:rsidRPr="00323E47" w:rsidRDefault="001269AA" w:rsidP="001269AA">
      <w:pPr>
        <w:pStyle w:val="Code1"/>
        <w:rPr>
          <w:ins w:id="268" w:author="Kuo, Chester" w:date="2016-08-04T14:44:00Z"/>
          <w:rFonts w:ascii="Arial" w:hAnsi="Arial" w:cs="Arial"/>
          <w:b/>
          <w:color w:val="1F4E79" w:themeColor="accent1" w:themeShade="80"/>
        </w:rPr>
      </w:pPr>
      <w:ins w:id="269" w:author="Kuo, Chester" w:date="2016-08-04T14:44:00Z">
        <w:r w:rsidRPr="00323E47">
          <w:rPr>
            <w:rFonts w:ascii="Arial" w:hAnsi="Arial" w:cs="Arial"/>
            <w:b/>
            <w:color w:val="1F4E79" w:themeColor="accent1" w:themeShade="80"/>
          </w:rPr>
          <w:t xml:space="preserve">           "links" : [</w:t>
        </w:r>
      </w:ins>
    </w:p>
    <w:p w14:paraId="3AB0CB9C" w14:textId="77777777" w:rsidR="001269AA" w:rsidRPr="00323E47" w:rsidRDefault="001269AA" w:rsidP="001269AA">
      <w:pPr>
        <w:pStyle w:val="Code1"/>
        <w:rPr>
          <w:ins w:id="270" w:author="Kuo, Chester" w:date="2016-08-04T14:44:00Z"/>
          <w:rFonts w:ascii="Arial" w:hAnsi="Arial" w:cs="Arial"/>
          <w:b/>
          <w:color w:val="1F4E79" w:themeColor="accent1" w:themeShade="80"/>
        </w:rPr>
      </w:pPr>
      <w:ins w:id="271" w:author="Kuo, Chester" w:date="2016-08-04T14:44:00Z">
        <w:r w:rsidRPr="00323E47">
          <w:rPr>
            <w:rFonts w:ascii="Arial" w:hAnsi="Arial" w:cs="Arial"/>
            <w:b/>
            <w:color w:val="1F4E79" w:themeColor="accent1" w:themeShade="80"/>
          </w:rPr>
          <w:t xml:space="preserve">             {</w:t>
        </w:r>
      </w:ins>
    </w:p>
    <w:p w14:paraId="2B7FEC40" w14:textId="77777777" w:rsidR="001269AA" w:rsidRPr="00323E47" w:rsidRDefault="001269AA" w:rsidP="001269AA">
      <w:pPr>
        <w:pStyle w:val="Code1"/>
        <w:rPr>
          <w:ins w:id="272" w:author="Kuo, Chester" w:date="2016-08-04T14:44:00Z"/>
          <w:rFonts w:ascii="Arial" w:hAnsi="Arial" w:cs="Arial"/>
          <w:b/>
          <w:color w:val="1F4E79" w:themeColor="accent1" w:themeShade="80"/>
        </w:rPr>
      </w:pPr>
      <w:ins w:id="273" w:author="Kuo, Chester" w:date="2016-08-04T14:44:00Z">
        <w:r w:rsidRPr="00323E47">
          <w:rPr>
            <w:rFonts w:ascii="Arial" w:hAnsi="Arial" w:cs="Arial"/>
            <w:b/>
            <w:color w:val="1F4E79" w:themeColor="accent1" w:themeShade="80"/>
          </w:rPr>
          <w:t xml:space="preserve">             </w:t>
        </w:r>
        <w:r w:rsidRPr="00323E47">
          <w:rPr>
            <w:rFonts w:ascii="Arial" w:hAnsi="Arial" w:cs="Arial"/>
            <w:b/>
            <w:color w:val="1F4E79" w:themeColor="accent1" w:themeShade="80"/>
          </w:rPr>
          <w:tab/>
          <w:t>"ref" : "self",</w:t>
        </w:r>
      </w:ins>
    </w:p>
    <w:p w14:paraId="65971F27" w14:textId="77777777" w:rsidR="001269AA" w:rsidRPr="00323E47" w:rsidRDefault="001269AA" w:rsidP="001269AA">
      <w:pPr>
        <w:pStyle w:val="Code1"/>
        <w:rPr>
          <w:ins w:id="274" w:author="Kuo, Chester" w:date="2016-08-04T14:44:00Z"/>
          <w:rFonts w:ascii="Arial" w:hAnsi="Arial" w:cs="Arial"/>
          <w:b/>
          <w:color w:val="1F4E79" w:themeColor="accent1" w:themeShade="80"/>
        </w:rPr>
      </w:pPr>
      <w:ins w:id="275" w:author="Kuo, Chester" w:date="2016-08-04T14:44:00Z">
        <w:r w:rsidRPr="00323E47">
          <w:rPr>
            <w:rFonts w:ascii="Arial" w:hAnsi="Arial" w:cs="Arial"/>
            <w:b/>
            <w:color w:val="1F4E79" w:themeColor="accent1" w:themeShade="80"/>
          </w:rPr>
          <w:lastRenderedPageBreak/>
          <w:t xml:space="preserve">               </w:t>
        </w:r>
        <w:r w:rsidRPr="00323E47">
          <w:rPr>
            <w:rFonts w:ascii="Arial" w:hAnsi="Arial" w:cs="Arial"/>
            <w:b/>
            <w:color w:val="1F4E79" w:themeColor="accent1" w:themeShade="80"/>
          </w:rPr>
          <w:tab/>
          <w:t>"href" : "https://openstack.example.com/v1/storages/bbfddf09-4d7e-40d5-88a9-8acfb2f88c21"</w:t>
        </w:r>
      </w:ins>
    </w:p>
    <w:p w14:paraId="7192F514" w14:textId="77777777" w:rsidR="001269AA" w:rsidRPr="00323E47" w:rsidRDefault="001269AA" w:rsidP="001269AA">
      <w:pPr>
        <w:pStyle w:val="Code1"/>
        <w:rPr>
          <w:ins w:id="276" w:author="Kuo, Chester" w:date="2016-08-04T14:44:00Z"/>
          <w:rFonts w:ascii="Arial" w:hAnsi="Arial" w:cs="Arial"/>
          <w:b/>
          <w:color w:val="1F4E79" w:themeColor="accent1" w:themeShade="80"/>
        </w:rPr>
      </w:pPr>
      <w:ins w:id="277" w:author="Kuo, Chester" w:date="2016-08-04T14:44:00Z">
        <w:r w:rsidRPr="00323E47">
          <w:rPr>
            <w:rFonts w:ascii="Arial" w:hAnsi="Arial" w:cs="Arial"/>
            <w:b/>
            <w:color w:val="1F4E79" w:themeColor="accent1" w:themeShade="80"/>
          </w:rPr>
          <w:t xml:space="preserve">             },</w:t>
        </w:r>
      </w:ins>
    </w:p>
    <w:p w14:paraId="2DD0FF45" w14:textId="77777777" w:rsidR="001269AA" w:rsidRPr="00323E47" w:rsidRDefault="001269AA" w:rsidP="001269AA">
      <w:pPr>
        <w:pStyle w:val="Code1"/>
        <w:rPr>
          <w:ins w:id="278" w:author="Kuo, Chester" w:date="2016-08-04T14:44:00Z"/>
          <w:rFonts w:ascii="Arial" w:hAnsi="Arial" w:cs="Arial"/>
          <w:b/>
          <w:color w:val="1F4E79" w:themeColor="accent1" w:themeShade="80"/>
        </w:rPr>
      </w:pPr>
      <w:ins w:id="279" w:author="Kuo, Chester" w:date="2016-08-04T14:44:00Z">
        <w:r w:rsidRPr="00323E47">
          <w:rPr>
            <w:rFonts w:ascii="Arial" w:hAnsi="Arial" w:cs="Arial"/>
            <w:b/>
            <w:color w:val="1F4E79" w:themeColor="accent1" w:themeShade="80"/>
          </w:rPr>
          <w:t xml:space="preserve">             {</w:t>
        </w:r>
      </w:ins>
    </w:p>
    <w:p w14:paraId="45DDCF69" w14:textId="77777777" w:rsidR="001269AA" w:rsidRPr="00323E47" w:rsidRDefault="001269AA" w:rsidP="001269AA">
      <w:pPr>
        <w:pStyle w:val="Code1"/>
        <w:rPr>
          <w:ins w:id="280" w:author="Kuo, Chester" w:date="2016-08-04T14:44:00Z"/>
          <w:rFonts w:ascii="Arial" w:hAnsi="Arial" w:cs="Arial"/>
          <w:b/>
          <w:color w:val="1F4E79" w:themeColor="accent1" w:themeShade="80"/>
        </w:rPr>
      </w:pPr>
      <w:ins w:id="281" w:author="Kuo, Chester" w:date="2016-08-04T14:44:00Z">
        <w:r w:rsidRPr="00323E47">
          <w:rPr>
            <w:rFonts w:ascii="Arial" w:hAnsi="Arial" w:cs="Arial"/>
            <w:b/>
            <w:color w:val="1F4E79" w:themeColor="accent1" w:themeShade="80"/>
          </w:rPr>
          <w:t xml:space="preserve">               </w:t>
        </w:r>
        <w:r w:rsidRPr="00323E47">
          <w:rPr>
            <w:rFonts w:ascii="Arial" w:hAnsi="Arial" w:cs="Arial"/>
            <w:b/>
            <w:color w:val="1F4E79" w:themeColor="accent1" w:themeShade="80"/>
          </w:rPr>
          <w:tab/>
          <w:t>"ref" : "bookmark",</w:t>
        </w:r>
      </w:ins>
    </w:p>
    <w:p w14:paraId="696AC4B6" w14:textId="77777777" w:rsidR="001269AA" w:rsidRPr="00323E47" w:rsidRDefault="001269AA" w:rsidP="001269AA">
      <w:pPr>
        <w:pStyle w:val="Code1"/>
        <w:rPr>
          <w:ins w:id="282" w:author="Kuo, Chester" w:date="2016-08-04T14:44:00Z"/>
          <w:rFonts w:ascii="Arial" w:hAnsi="Arial" w:cs="Arial"/>
          <w:b/>
          <w:color w:val="1F4E79" w:themeColor="accent1" w:themeShade="80"/>
        </w:rPr>
      </w:pPr>
      <w:ins w:id="283" w:author="Kuo, Chester" w:date="2016-08-04T14:44:00Z">
        <w:r w:rsidRPr="00323E47">
          <w:rPr>
            <w:rFonts w:ascii="Arial" w:hAnsi="Arial" w:cs="Arial"/>
            <w:b/>
            <w:color w:val="1F4E79" w:themeColor="accent1" w:themeShade="80"/>
          </w:rPr>
          <w:t xml:space="preserve">               </w:t>
        </w:r>
        <w:r w:rsidRPr="00323E47">
          <w:rPr>
            <w:rFonts w:ascii="Arial" w:hAnsi="Arial" w:cs="Arial"/>
            <w:b/>
            <w:color w:val="1F4E79" w:themeColor="accent1" w:themeShade="80"/>
          </w:rPr>
          <w:tab/>
          <w:t>"href" : "https://openstack.example.com/storages/bbfddf09-4d7e-40d5-88a9-8acfb2f88c21"</w:t>
        </w:r>
      </w:ins>
    </w:p>
    <w:p w14:paraId="40096497" w14:textId="77777777" w:rsidR="001269AA" w:rsidRPr="00323E47" w:rsidRDefault="001269AA" w:rsidP="001269AA">
      <w:pPr>
        <w:pStyle w:val="Code1"/>
        <w:rPr>
          <w:ins w:id="284" w:author="Kuo, Chester" w:date="2016-08-04T14:44:00Z"/>
          <w:rFonts w:ascii="Arial" w:hAnsi="Arial" w:cs="Arial"/>
          <w:b/>
          <w:color w:val="1F4E79" w:themeColor="accent1" w:themeShade="80"/>
        </w:rPr>
      </w:pPr>
      <w:ins w:id="285" w:author="Kuo, Chester" w:date="2016-08-04T14:44:00Z">
        <w:r w:rsidRPr="00323E47">
          <w:rPr>
            <w:rFonts w:ascii="Arial" w:hAnsi="Arial" w:cs="Arial"/>
            <w:b/>
            <w:color w:val="1F4E79" w:themeColor="accent1" w:themeShade="80"/>
          </w:rPr>
          <w:t xml:space="preserve">             }</w:t>
        </w:r>
      </w:ins>
    </w:p>
    <w:p w14:paraId="4364D2F7" w14:textId="77777777" w:rsidR="001269AA" w:rsidRPr="00323E47" w:rsidRDefault="001269AA" w:rsidP="001269AA">
      <w:pPr>
        <w:pStyle w:val="Code1"/>
        <w:rPr>
          <w:ins w:id="286" w:author="Kuo, Chester" w:date="2016-08-04T14:44:00Z"/>
          <w:rFonts w:ascii="Arial" w:hAnsi="Arial" w:cs="Arial"/>
          <w:b/>
          <w:color w:val="1F4E79" w:themeColor="accent1" w:themeShade="80"/>
        </w:rPr>
      </w:pPr>
      <w:ins w:id="287" w:author="Kuo, Chester" w:date="2016-08-04T14:44:00Z">
        <w:r w:rsidRPr="00323E47">
          <w:rPr>
            <w:rFonts w:ascii="Arial" w:hAnsi="Arial" w:cs="Arial"/>
            <w:b/>
            <w:color w:val="1F4E79" w:themeColor="accent1" w:themeShade="80"/>
          </w:rPr>
          <w:t xml:space="preserve">           ]</w:t>
        </w:r>
      </w:ins>
    </w:p>
    <w:p w14:paraId="0DFE2CF8" w14:textId="77777777" w:rsidR="001269AA" w:rsidRPr="00323E47" w:rsidRDefault="001269AA" w:rsidP="001269AA">
      <w:pPr>
        <w:pStyle w:val="Code1"/>
        <w:rPr>
          <w:ins w:id="288" w:author="Kuo, Chester" w:date="2016-08-04T14:44:00Z"/>
          <w:rFonts w:ascii="Arial" w:hAnsi="Arial" w:cs="Arial"/>
          <w:b/>
          <w:color w:val="1F4E79" w:themeColor="accent1" w:themeShade="80"/>
        </w:rPr>
      </w:pPr>
      <w:ins w:id="289" w:author="Kuo, Chester" w:date="2016-08-04T14:44:00Z">
        <w:r w:rsidRPr="00323E47">
          <w:rPr>
            <w:rFonts w:ascii="Arial" w:hAnsi="Arial" w:cs="Arial"/>
            <w:b/>
            <w:color w:val="1F4E79" w:themeColor="accent1" w:themeShade="80"/>
          </w:rPr>
          <w:t xml:space="preserve">       },</w:t>
        </w:r>
      </w:ins>
    </w:p>
    <w:p w14:paraId="6B0FD466" w14:textId="77777777" w:rsidR="001269AA" w:rsidRPr="00323E47" w:rsidRDefault="001269AA" w:rsidP="001269AA">
      <w:pPr>
        <w:pStyle w:val="Code1"/>
        <w:rPr>
          <w:ins w:id="290" w:author="Kuo, Chester" w:date="2016-08-04T14:44:00Z"/>
          <w:rFonts w:ascii="Arial" w:hAnsi="Arial" w:cs="Arial"/>
          <w:b/>
          <w:color w:val="1F4E79" w:themeColor="accent1" w:themeShade="80"/>
        </w:rPr>
      </w:pPr>
      <w:ins w:id="291" w:author="Kuo, Chester" w:date="2016-08-04T14:44:00Z">
        <w:r w:rsidRPr="00323E47">
          <w:rPr>
            <w:rFonts w:ascii="Arial" w:hAnsi="Arial" w:cs="Arial"/>
            <w:b/>
            <w:color w:val="1F4E79" w:themeColor="accent1" w:themeShade="80"/>
          </w:rPr>
          <w:t xml:space="preserve">       {</w:t>
        </w:r>
      </w:ins>
    </w:p>
    <w:p w14:paraId="595430A2" w14:textId="77777777" w:rsidR="001269AA" w:rsidRPr="00323E47" w:rsidRDefault="001269AA" w:rsidP="001269AA">
      <w:pPr>
        <w:pStyle w:val="Code1"/>
        <w:rPr>
          <w:ins w:id="292" w:author="Kuo, Chester" w:date="2016-08-04T14:44:00Z"/>
          <w:rFonts w:ascii="Arial" w:hAnsi="Arial" w:cs="Arial"/>
          <w:b/>
          <w:color w:val="1F4E79" w:themeColor="accent1" w:themeShade="80"/>
        </w:rPr>
      </w:pPr>
      <w:ins w:id="293" w:author="Kuo, Chester" w:date="2016-08-04T14:44:00Z">
        <w:r>
          <w:rPr>
            <w:rFonts w:ascii="Arial" w:hAnsi="Arial" w:cs="Arial"/>
            <w:b/>
            <w:color w:val="1F4E79" w:themeColor="accent1" w:themeShade="80"/>
          </w:rPr>
          <w:t xml:space="preserve">           "</w:t>
        </w:r>
      </w:ins>
      <w:ins w:id="294" w:author="Kuo, Chester" w:date="2016-08-04T14:45:00Z">
        <w:r w:rsidRPr="00A159E0">
          <w:rPr>
            <w:rFonts w:ascii="Microsoft YaHei" w:eastAsia="Microsoft YaHei" w:hAnsi="Microsoft YaHei"/>
          </w:rPr>
          <w:t>deviceId</w:t>
        </w:r>
      </w:ins>
      <w:ins w:id="295" w:author="Kuo, Chester" w:date="2016-08-04T14:44:00Z">
        <w:r w:rsidRPr="00323E47">
          <w:rPr>
            <w:rFonts w:ascii="Arial" w:hAnsi="Arial" w:cs="Arial"/>
            <w:b/>
            <w:color w:val="1F4E79" w:themeColor="accent1" w:themeShade="80"/>
          </w:rPr>
          <w:t>" : "4c16a45b-b029-49c4-af84-1abcf458a062",</w:t>
        </w:r>
      </w:ins>
    </w:p>
    <w:p w14:paraId="0DDAA021" w14:textId="77777777" w:rsidR="001269AA" w:rsidRPr="00323E47" w:rsidRDefault="001269AA" w:rsidP="001269AA">
      <w:pPr>
        <w:pStyle w:val="Code1"/>
        <w:rPr>
          <w:ins w:id="296" w:author="Kuo, Chester" w:date="2016-08-04T14:44:00Z"/>
          <w:rFonts w:ascii="Arial" w:hAnsi="Arial" w:cs="Arial"/>
          <w:b/>
          <w:color w:val="1F4E79" w:themeColor="accent1" w:themeShade="80"/>
        </w:rPr>
      </w:pPr>
      <w:ins w:id="297" w:author="Kuo, Chester" w:date="2016-08-04T14:44:00Z">
        <w:r w:rsidRPr="00323E47">
          <w:rPr>
            <w:rFonts w:ascii="Arial" w:hAnsi="Arial" w:cs="Arial"/>
            <w:b/>
            <w:color w:val="1F4E79" w:themeColor="accent1" w:themeShade="80"/>
          </w:rPr>
          <w:t xml:space="preserve">           "pooling_group_id" : "22zz3344-0099-7766-5544-33225512",</w:t>
        </w:r>
      </w:ins>
    </w:p>
    <w:p w14:paraId="173DCD56" w14:textId="77777777" w:rsidR="001269AA" w:rsidRPr="00323E47" w:rsidRDefault="001269AA" w:rsidP="001269AA">
      <w:pPr>
        <w:pStyle w:val="Code1"/>
        <w:rPr>
          <w:ins w:id="298" w:author="Kuo, Chester" w:date="2016-08-04T14:44:00Z"/>
          <w:rFonts w:ascii="Arial" w:hAnsi="Arial" w:cs="Arial"/>
          <w:b/>
          <w:color w:val="1F4E79" w:themeColor="accent1" w:themeShade="80"/>
        </w:rPr>
      </w:pPr>
      <w:ins w:id="299" w:author="Kuo, Chester" w:date="2016-08-04T14:44:00Z">
        <w:r w:rsidRPr="00323E47">
          <w:rPr>
            <w:rFonts w:ascii="Arial" w:hAnsi="Arial" w:cs="Arial"/>
            <w:b/>
            <w:color w:val="1F4E79" w:themeColor="accent1" w:themeShade="80"/>
          </w:rPr>
          <w:tab/>
          <w:t xml:space="preserve">   "allocate_status" : "available",</w:t>
        </w:r>
      </w:ins>
    </w:p>
    <w:p w14:paraId="38FB0A53" w14:textId="77777777" w:rsidR="001269AA" w:rsidRPr="00323E47" w:rsidRDefault="001269AA" w:rsidP="001269AA">
      <w:pPr>
        <w:pStyle w:val="Code1"/>
        <w:rPr>
          <w:ins w:id="300" w:author="Kuo, Chester" w:date="2016-08-04T14:44:00Z"/>
          <w:rFonts w:ascii="Arial" w:hAnsi="Arial" w:cs="Arial"/>
          <w:b/>
          <w:color w:val="1F4E79" w:themeColor="accent1" w:themeShade="80"/>
        </w:rPr>
      </w:pPr>
      <w:ins w:id="301" w:author="Kuo, Chester" w:date="2016-08-04T14:44:00Z">
        <w:r w:rsidRPr="00323E47">
          <w:rPr>
            <w:rFonts w:ascii="Arial" w:hAnsi="Arial" w:cs="Arial"/>
            <w:b/>
            <w:color w:val="1F4E79" w:themeColor="accent1" w:themeShade="80"/>
          </w:rPr>
          <w:t xml:space="preserve">           "links" : [</w:t>
        </w:r>
      </w:ins>
    </w:p>
    <w:p w14:paraId="11C7E0D5" w14:textId="77777777" w:rsidR="001269AA" w:rsidRPr="00323E47" w:rsidRDefault="001269AA" w:rsidP="001269AA">
      <w:pPr>
        <w:pStyle w:val="Code1"/>
        <w:rPr>
          <w:ins w:id="302" w:author="Kuo, Chester" w:date="2016-08-04T14:44:00Z"/>
          <w:rFonts w:ascii="Arial" w:hAnsi="Arial" w:cs="Arial"/>
          <w:b/>
          <w:color w:val="1F4E79" w:themeColor="accent1" w:themeShade="80"/>
        </w:rPr>
      </w:pPr>
      <w:ins w:id="303" w:author="Kuo, Chester" w:date="2016-08-04T14:44:00Z">
        <w:r w:rsidRPr="00323E47">
          <w:rPr>
            <w:rFonts w:ascii="Arial" w:hAnsi="Arial" w:cs="Arial"/>
            <w:b/>
            <w:color w:val="1F4E79" w:themeColor="accent1" w:themeShade="80"/>
          </w:rPr>
          <w:t xml:space="preserve">             {</w:t>
        </w:r>
      </w:ins>
    </w:p>
    <w:p w14:paraId="3C08F437" w14:textId="77777777" w:rsidR="001269AA" w:rsidRPr="00323E47" w:rsidRDefault="001269AA" w:rsidP="001269AA">
      <w:pPr>
        <w:pStyle w:val="Code1"/>
        <w:rPr>
          <w:ins w:id="304" w:author="Kuo, Chester" w:date="2016-08-04T14:44:00Z"/>
          <w:rFonts w:ascii="Arial" w:hAnsi="Arial" w:cs="Arial"/>
          <w:b/>
          <w:color w:val="1F4E79" w:themeColor="accent1" w:themeShade="80"/>
        </w:rPr>
      </w:pPr>
      <w:ins w:id="305" w:author="Kuo, Chester" w:date="2016-08-04T14:44:00Z">
        <w:r w:rsidRPr="00323E47">
          <w:rPr>
            <w:rFonts w:ascii="Arial" w:hAnsi="Arial" w:cs="Arial"/>
            <w:b/>
            <w:color w:val="1F4E79" w:themeColor="accent1" w:themeShade="80"/>
          </w:rPr>
          <w:t xml:space="preserve">                "ref" : "self",</w:t>
        </w:r>
      </w:ins>
    </w:p>
    <w:p w14:paraId="3E8DBB98" w14:textId="77777777" w:rsidR="001269AA" w:rsidRPr="00323E47" w:rsidRDefault="001269AA" w:rsidP="001269AA">
      <w:pPr>
        <w:pStyle w:val="Code1"/>
        <w:rPr>
          <w:ins w:id="306" w:author="Kuo, Chester" w:date="2016-08-04T14:44:00Z"/>
          <w:rFonts w:ascii="Arial" w:hAnsi="Arial" w:cs="Arial"/>
          <w:b/>
          <w:color w:val="1F4E79" w:themeColor="accent1" w:themeShade="80"/>
        </w:rPr>
      </w:pPr>
      <w:ins w:id="307" w:author="Kuo, Chester" w:date="2016-08-04T14:44:00Z">
        <w:r w:rsidRPr="00323E47">
          <w:rPr>
            <w:rFonts w:ascii="Arial" w:hAnsi="Arial" w:cs="Arial"/>
            <w:b/>
            <w:color w:val="1F4E79" w:themeColor="accent1" w:themeShade="80"/>
          </w:rPr>
          <w:t xml:space="preserve">                "href" : "https://openstack.example.com/v1/storages/4c16a45b-b029-49c4-af84-1abcf458a062"</w:t>
        </w:r>
      </w:ins>
    </w:p>
    <w:p w14:paraId="5E629959" w14:textId="77777777" w:rsidR="001269AA" w:rsidRPr="00323E47" w:rsidRDefault="001269AA" w:rsidP="001269AA">
      <w:pPr>
        <w:pStyle w:val="Code1"/>
        <w:rPr>
          <w:ins w:id="308" w:author="Kuo, Chester" w:date="2016-08-04T14:44:00Z"/>
          <w:rFonts w:ascii="Arial" w:hAnsi="Arial" w:cs="Arial"/>
          <w:b/>
          <w:color w:val="1F4E79" w:themeColor="accent1" w:themeShade="80"/>
        </w:rPr>
      </w:pPr>
      <w:ins w:id="309" w:author="Kuo, Chester" w:date="2016-08-04T14:44:00Z">
        <w:r w:rsidRPr="00323E47">
          <w:rPr>
            <w:rFonts w:ascii="Arial" w:hAnsi="Arial" w:cs="Arial"/>
            <w:b/>
            <w:color w:val="1F4E79" w:themeColor="accent1" w:themeShade="80"/>
          </w:rPr>
          <w:t xml:space="preserve">             },</w:t>
        </w:r>
      </w:ins>
    </w:p>
    <w:p w14:paraId="07A1D117" w14:textId="77777777" w:rsidR="001269AA" w:rsidRPr="00323E47" w:rsidRDefault="001269AA" w:rsidP="001269AA">
      <w:pPr>
        <w:pStyle w:val="Code1"/>
        <w:rPr>
          <w:ins w:id="310" w:author="Kuo, Chester" w:date="2016-08-04T14:44:00Z"/>
          <w:rFonts w:ascii="Arial" w:hAnsi="Arial" w:cs="Arial"/>
          <w:b/>
          <w:color w:val="1F4E79" w:themeColor="accent1" w:themeShade="80"/>
        </w:rPr>
      </w:pPr>
      <w:ins w:id="311" w:author="Kuo, Chester" w:date="2016-08-04T14:44:00Z">
        <w:r w:rsidRPr="00323E47">
          <w:rPr>
            <w:rFonts w:ascii="Arial" w:hAnsi="Arial" w:cs="Arial"/>
            <w:b/>
            <w:color w:val="1F4E79" w:themeColor="accent1" w:themeShade="80"/>
          </w:rPr>
          <w:t xml:space="preserve">             {</w:t>
        </w:r>
      </w:ins>
    </w:p>
    <w:p w14:paraId="65DF0617" w14:textId="77777777" w:rsidR="001269AA" w:rsidRPr="00323E47" w:rsidRDefault="001269AA" w:rsidP="001269AA">
      <w:pPr>
        <w:pStyle w:val="Code1"/>
        <w:rPr>
          <w:ins w:id="312" w:author="Kuo, Chester" w:date="2016-08-04T14:44:00Z"/>
          <w:rFonts w:ascii="Arial" w:hAnsi="Arial" w:cs="Arial"/>
          <w:b/>
          <w:color w:val="1F4E79" w:themeColor="accent1" w:themeShade="80"/>
        </w:rPr>
      </w:pPr>
      <w:ins w:id="313" w:author="Kuo, Chester" w:date="2016-08-04T14:44:00Z">
        <w:r w:rsidRPr="00323E47">
          <w:rPr>
            <w:rFonts w:ascii="Arial" w:hAnsi="Arial" w:cs="Arial"/>
            <w:b/>
            <w:color w:val="1F4E79" w:themeColor="accent1" w:themeShade="80"/>
          </w:rPr>
          <w:t xml:space="preserve">                "ref" : "bookmark",</w:t>
        </w:r>
      </w:ins>
    </w:p>
    <w:p w14:paraId="37F99D09" w14:textId="77777777" w:rsidR="001269AA" w:rsidRPr="00323E47" w:rsidRDefault="001269AA" w:rsidP="001269AA">
      <w:pPr>
        <w:pStyle w:val="Code1"/>
        <w:rPr>
          <w:ins w:id="314" w:author="Kuo, Chester" w:date="2016-08-04T14:44:00Z"/>
          <w:rFonts w:ascii="Arial" w:hAnsi="Arial" w:cs="Arial"/>
          <w:b/>
          <w:color w:val="1F4E79" w:themeColor="accent1" w:themeShade="80"/>
        </w:rPr>
      </w:pPr>
      <w:ins w:id="315" w:author="Kuo, Chester" w:date="2016-08-04T14:44:00Z">
        <w:r w:rsidRPr="00323E47">
          <w:rPr>
            <w:rFonts w:ascii="Arial" w:hAnsi="Arial" w:cs="Arial"/>
            <w:b/>
            <w:color w:val="1F4E79" w:themeColor="accent1" w:themeShade="80"/>
          </w:rPr>
          <w:t xml:space="preserve">                "href" : "https://openstack.example.com/storages/4c16a45b-b029-49c4-af84-1abcf458a062"</w:t>
        </w:r>
      </w:ins>
    </w:p>
    <w:p w14:paraId="7E0A45B2" w14:textId="77777777" w:rsidR="001269AA" w:rsidRPr="00323E47" w:rsidRDefault="001269AA" w:rsidP="001269AA">
      <w:pPr>
        <w:pStyle w:val="Code1"/>
        <w:rPr>
          <w:ins w:id="316" w:author="Kuo, Chester" w:date="2016-08-04T14:44:00Z"/>
          <w:rFonts w:ascii="Arial" w:hAnsi="Arial" w:cs="Arial"/>
          <w:b/>
          <w:color w:val="1F4E79" w:themeColor="accent1" w:themeShade="80"/>
        </w:rPr>
      </w:pPr>
      <w:ins w:id="317" w:author="Kuo, Chester" w:date="2016-08-04T14:44:00Z">
        <w:r w:rsidRPr="00323E47">
          <w:rPr>
            <w:rFonts w:ascii="Arial" w:hAnsi="Arial" w:cs="Arial"/>
            <w:b/>
            <w:color w:val="1F4E79" w:themeColor="accent1" w:themeShade="80"/>
          </w:rPr>
          <w:t xml:space="preserve">             }</w:t>
        </w:r>
      </w:ins>
    </w:p>
    <w:p w14:paraId="6B20BF4A" w14:textId="77777777" w:rsidR="001269AA" w:rsidRPr="00323E47" w:rsidRDefault="001269AA" w:rsidP="001269AA">
      <w:pPr>
        <w:pStyle w:val="Code1"/>
        <w:rPr>
          <w:ins w:id="318" w:author="Kuo, Chester" w:date="2016-08-04T14:44:00Z"/>
          <w:rFonts w:ascii="Arial" w:hAnsi="Arial" w:cs="Arial"/>
          <w:b/>
          <w:color w:val="1F4E79" w:themeColor="accent1" w:themeShade="80"/>
        </w:rPr>
      </w:pPr>
      <w:ins w:id="319" w:author="Kuo, Chester" w:date="2016-08-04T14:44:00Z">
        <w:r w:rsidRPr="00323E47">
          <w:rPr>
            <w:rFonts w:ascii="Arial" w:hAnsi="Arial" w:cs="Arial"/>
            <w:b/>
            <w:color w:val="1F4E79" w:themeColor="accent1" w:themeShade="80"/>
          </w:rPr>
          <w:t xml:space="preserve">           ]</w:t>
        </w:r>
      </w:ins>
    </w:p>
    <w:p w14:paraId="62575D03" w14:textId="77777777" w:rsidR="001269AA" w:rsidRPr="00323E47" w:rsidRDefault="001269AA" w:rsidP="001269AA">
      <w:pPr>
        <w:pStyle w:val="Code1"/>
        <w:rPr>
          <w:ins w:id="320" w:author="Kuo, Chester" w:date="2016-08-04T14:44:00Z"/>
          <w:rFonts w:ascii="Arial" w:hAnsi="Arial" w:cs="Arial"/>
          <w:b/>
          <w:color w:val="1F4E79" w:themeColor="accent1" w:themeShade="80"/>
        </w:rPr>
      </w:pPr>
      <w:ins w:id="321" w:author="Kuo, Chester" w:date="2016-08-04T14:44:00Z">
        <w:r w:rsidRPr="00323E47">
          <w:rPr>
            <w:rFonts w:ascii="Arial" w:hAnsi="Arial" w:cs="Arial"/>
            <w:b/>
            <w:color w:val="1F4E79" w:themeColor="accent1" w:themeShade="80"/>
          </w:rPr>
          <w:t xml:space="preserve">        }</w:t>
        </w:r>
      </w:ins>
    </w:p>
    <w:p w14:paraId="4C9821EB" w14:textId="77777777" w:rsidR="001269AA" w:rsidRDefault="001269AA" w:rsidP="001269AA">
      <w:pPr>
        <w:pStyle w:val="Code1"/>
        <w:rPr>
          <w:ins w:id="322" w:author="Kuo, Chester" w:date="2016-08-04T14:44:00Z"/>
          <w:rFonts w:ascii="Arial" w:hAnsi="Arial" w:cs="Arial"/>
          <w:b/>
          <w:color w:val="1F4E79" w:themeColor="accent1" w:themeShade="80"/>
        </w:rPr>
      </w:pPr>
      <w:ins w:id="323" w:author="Kuo, Chester" w:date="2016-08-04T14:44:00Z">
        <w:r w:rsidRPr="00323E47">
          <w:rPr>
            <w:rFonts w:ascii="Arial" w:hAnsi="Arial" w:cs="Arial"/>
            <w:b/>
            <w:color w:val="1F4E79" w:themeColor="accent1" w:themeShade="80"/>
          </w:rPr>
          <w:t xml:space="preserve">    ]</w:t>
        </w:r>
      </w:ins>
    </w:p>
    <w:p w14:paraId="1BEBD8E0" w14:textId="6E728420" w:rsidR="00DB55C4" w:rsidRPr="007D6532" w:rsidRDefault="00EF656C" w:rsidP="00D93471">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3BAC1C96" w14:textId="619BC473" w:rsidR="00925B5D" w:rsidRPr="007D6532" w:rsidRDefault="00925B5D" w:rsidP="00925B5D">
      <w:pPr>
        <w:pStyle w:val="Heading2"/>
        <w:rPr>
          <w:b/>
          <w:sz w:val="32"/>
          <w:szCs w:val="32"/>
        </w:rPr>
      </w:pPr>
      <w:r w:rsidRPr="007D6532">
        <w:rPr>
          <w:b/>
          <w:sz w:val="32"/>
          <w:szCs w:val="32"/>
        </w:rPr>
        <w:t>Storage Device</w:t>
      </w:r>
    </w:p>
    <w:p w14:paraId="0B5AF127" w14:textId="555D1E84" w:rsidR="00740968" w:rsidRPr="00740968" w:rsidRDefault="00740968" w:rsidP="00740968">
      <w:r>
        <w:t xml:space="preserve">This call provides the properties of the specified storage device. </w:t>
      </w:r>
    </w:p>
    <w:tbl>
      <w:tblPr>
        <w:tblStyle w:val="TableGrid"/>
        <w:tblW w:w="10255" w:type="dxa"/>
        <w:tblLook w:val="04A0" w:firstRow="1" w:lastRow="0" w:firstColumn="1" w:lastColumn="0" w:noHBand="0" w:noVBand="1"/>
      </w:tblPr>
      <w:tblGrid>
        <w:gridCol w:w="1242"/>
        <w:gridCol w:w="2540"/>
        <w:gridCol w:w="1856"/>
        <w:gridCol w:w="1856"/>
        <w:gridCol w:w="2761"/>
      </w:tblGrid>
      <w:tr w:rsidR="00925B5D" w14:paraId="7A39BAC6" w14:textId="77777777" w:rsidTr="00D51E66">
        <w:tc>
          <w:tcPr>
            <w:tcW w:w="1242" w:type="dxa"/>
          </w:tcPr>
          <w:p w14:paraId="54D17949" w14:textId="77777777" w:rsidR="00925B5D" w:rsidRDefault="00925B5D" w:rsidP="00D51E66">
            <w:r>
              <w:t>Name</w:t>
            </w:r>
          </w:p>
        </w:tc>
        <w:tc>
          <w:tcPr>
            <w:tcW w:w="2540" w:type="dxa"/>
          </w:tcPr>
          <w:p w14:paraId="0326DAB6" w14:textId="77777777" w:rsidR="00925B5D" w:rsidRDefault="00925B5D" w:rsidP="00D51E66"/>
        </w:tc>
        <w:tc>
          <w:tcPr>
            <w:tcW w:w="1856" w:type="dxa"/>
          </w:tcPr>
          <w:p w14:paraId="04A12EE5" w14:textId="77777777" w:rsidR="00925B5D" w:rsidRDefault="00925B5D" w:rsidP="00D51E66">
            <w:r>
              <w:t>In</w:t>
            </w:r>
          </w:p>
        </w:tc>
        <w:tc>
          <w:tcPr>
            <w:tcW w:w="1856" w:type="dxa"/>
          </w:tcPr>
          <w:p w14:paraId="3690B234" w14:textId="77777777" w:rsidR="00925B5D" w:rsidRDefault="00925B5D" w:rsidP="00D51E66">
            <w:r>
              <w:t>Type</w:t>
            </w:r>
          </w:p>
        </w:tc>
        <w:tc>
          <w:tcPr>
            <w:tcW w:w="2761" w:type="dxa"/>
          </w:tcPr>
          <w:p w14:paraId="68114966" w14:textId="77777777" w:rsidR="00925B5D" w:rsidRDefault="00925B5D" w:rsidP="00D51E66">
            <w:r>
              <w:t>Description</w:t>
            </w:r>
          </w:p>
        </w:tc>
      </w:tr>
      <w:tr w:rsidR="00925B5D" w14:paraId="5F865345" w14:textId="77777777" w:rsidTr="00D51E66">
        <w:tc>
          <w:tcPr>
            <w:tcW w:w="1242" w:type="dxa"/>
          </w:tcPr>
          <w:p w14:paraId="13BF2D47" w14:textId="77777777" w:rsidR="00925B5D" w:rsidRDefault="00925B5D" w:rsidP="00D51E66">
            <w:r>
              <w:t>URI</w:t>
            </w:r>
          </w:p>
        </w:tc>
        <w:tc>
          <w:tcPr>
            <w:tcW w:w="2540" w:type="dxa"/>
          </w:tcPr>
          <w:p w14:paraId="2838AD46" w14:textId="6DDB9BBD" w:rsidR="00925B5D" w:rsidRDefault="00B30D74" w:rsidP="00B83B24">
            <w:r>
              <w:t>/</w:t>
            </w:r>
            <w:r w:rsidR="00925B5D">
              <w:t>storage</w:t>
            </w:r>
            <w:r w:rsidR="009D7690">
              <w:t>s</w:t>
            </w:r>
            <w:r w:rsidR="005251F4">
              <w:t>/</w:t>
            </w:r>
            <w:r w:rsidR="00B83B24">
              <w:t>{device_id}</w:t>
            </w:r>
          </w:p>
        </w:tc>
        <w:tc>
          <w:tcPr>
            <w:tcW w:w="1856" w:type="dxa"/>
          </w:tcPr>
          <w:p w14:paraId="215C1DEA" w14:textId="77777777" w:rsidR="00925B5D" w:rsidRDefault="00925B5D" w:rsidP="00D51E66"/>
        </w:tc>
        <w:tc>
          <w:tcPr>
            <w:tcW w:w="1856" w:type="dxa"/>
          </w:tcPr>
          <w:p w14:paraId="65F4586C" w14:textId="77777777" w:rsidR="00925B5D" w:rsidRDefault="00925B5D" w:rsidP="00D51E66"/>
        </w:tc>
        <w:tc>
          <w:tcPr>
            <w:tcW w:w="2761" w:type="dxa"/>
          </w:tcPr>
          <w:p w14:paraId="69F10CD6" w14:textId="4E9BDCEA" w:rsidR="00925B5D" w:rsidRDefault="00925B5D" w:rsidP="00D51E66"/>
        </w:tc>
      </w:tr>
      <w:tr w:rsidR="00F277F1" w14:paraId="07272DE5" w14:textId="77777777" w:rsidTr="00D51E66">
        <w:tc>
          <w:tcPr>
            <w:tcW w:w="1242" w:type="dxa"/>
          </w:tcPr>
          <w:p w14:paraId="3F355CA0" w14:textId="12C593EC" w:rsidR="00F277F1" w:rsidRDefault="00F277F1" w:rsidP="00F277F1"/>
        </w:tc>
        <w:tc>
          <w:tcPr>
            <w:tcW w:w="2540" w:type="dxa"/>
          </w:tcPr>
          <w:p w14:paraId="7D2F48CD" w14:textId="40C88ACB" w:rsidR="00F277F1"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1856" w:type="dxa"/>
          </w:tcPr>
          <w:p w14:paraId="1A08E925" w14:textId="68816137" w:rsidR="00F277F1"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Query</w:t>
            </w:r>
          </w:p>
        </w:tc>
        <w:tc>
          <w:tcPr>
            <w:tcW w:w="1856" w:type="dxa"/>
          </w:tcPr>
          <w:p w14:paraId="62E4EFE7" w14:textId="0A10840C" w:rsidR="00F277F1" w:rsidRPr="00A159E0" w:rsidRDefault="00F277F1"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r w:rsidR="00387CC8" w:rsidRPr="00A159E0">
              <w:rPr>
                <w:rFonts w:ascii="Microsoft YaHei" w:eastAsia="Microsoft YaHei" w:hAnsi="Microsoft YaHei"/>
                <w:sz w:val="20"/>
                <w:szCs w:val="20"/>
              </w:rPr>
              <w:t xml:space="preserve"> </w:t>
            </w:r>
          </w:p>
        </w:tc>
        <w:tc>
          <w:tcPr>
            <w:tcW w:w="2761" w:type="dxa"/>
          </w:tcPr>
          <w:p w14:paraId="03D46B5B" w14:textId="0B463235" w:rsidR="00F277F1" w:rsidRPr="00A159E0" w:rsidRDefault="00F277F1" w:rsidP="00F277F1">
            <w:pPr>
              <w:rPr>
                <w:rFonts w:ascii="Microsoft YaHei" w:eastAsia="Microsoft YaHei" w:hAnsi="Microsoft YaHei"/>
                <w:sz w:val="20"/>
                <w:szCs w:val="20"/>
              </w:rPr>
            </w:pPr>
            <w:r w:rsidRPr="00A159E0">
              <w:rPr>
                <w:rFonts w:ascii="Microsoft YaHei" w:eastAsia="Microsoft YaHei" w:hAnsi="Microsoft YaHei"/>
                <w:sz w:val="20"/>
                <w:szCs w:val="20"/>
              </w:rPr>
              <w:t>Identifier of the storage device</w:t>
            </w:r>
          </w:p>
        </w:tc>
      </w:tr>
      <w:tr w:rsidR="004031FF" w14:paraId="3AAB84AB" w14:textId="77777777" w:rsidTr="00D51E66">
        <w:tc>
          <w:tcPr>
            <w:tcW w:w="1242" w:type="dxa"/>
          </w:tcPr>
          <w:p w14:paraId="333B8CF7" w14:textId="76EF83ED" w:rsidR="004031FF" w:rsidRDefault="004031FF" w:rsidP="00F277F1"/>
        </w:tc>
        <w:tc>
          <w:tcPr>
            <w:tcW w:w="2540" w:type="dxa"/>
          </w:tcPr>
          <w:p w14:paraId="0E9BB7B3" w14:textId="00521822" w:rsidR="004031FF" w:rsidRPr="00A159E0" w:rsidRDefault="006941EC" w:rsidP="00F277F1">
            <w:pPr>
              <w:rPr>
                <w:rFonts w:ascii="Microsoft YaHei" w:eastAsia="Microsoft YaHei" w:hAnsi="Microsoft YaHei"/>
                <w:sz w:val="20"/>
                <w:szCs w:val="20"/>
              </w:rPr>
            </w:pPr>
            <w:r>
              <w:rPr>
                <w:rFonts w:ascii="Microsoft YaHei" w:eastAsia="Microsoft YaHei" w:hAnsi="Microsoft YaHei"/>
                <w:sz w:val="20"/>
                <w:szCs w:val="20"/>
              </w:rPr>
              <w:t>c</w:t>
            </w:r>
            <w:r w:rsidR="004031FF" w:rsidRPr="00A159E0">
              <w:rPr>
                <w:rFonts w:ascii="Microsoft YaHei" w:eastAsia="Microsoft YaHei" w:hAnsi="Microsoft YaHei"/>
                <w:sz w:val="20"/>
                <w:szCs w:val="20"/>
              </w:rPr>
              <w:t>apacity</w:t>
            </w:r>
            <w:r w:rsidR="00F11849" w:rsidRPr="00A159E0">
              <w:rPr>
                <w:rFonts w:ascii="Microsoft YaHei" w:eastAsia="Microsoft YaHei" w:hAnsi="Microsoft YaHei"/>
                <w:sz w:val="20"/>
                <w:szCs w:val="20"/>
              </w:rPr>
              <w:t>_mb</w:t>
            </w:r>
          </w:p>
        </w:tc>
        <w:tc>
          <w:tcPr>
            <w:tcW w:w="1856" w:type="dxa"/>
          </w:tcPr>
          <w:p w14:paraId="06E30AF3" w14:textId="533D384C"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4F27B33D" w14:textId="5D411A57"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41141662" w14:textId="6178299D"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Size of storage devices</w:t>
            </w:r>
          </w:p>
        </w:tc>
      </w:tr>
      <w:tr w:rsidR="004031FF" w14:paraId="072B948E" w14:textId="77777777" w:rsidTr="00D51E66">
        <w:tc>
          <w:tcPr>
            <w:tcW w:w="1242" w:type="dxa"/>
          </w:tcPr>
          <w:p w14:paraId="3C34CD04" w14:textId="77777777" w:rsidR="004031FF" w:rsidRDefault="004031FF" w:rsidP="00F277F1"/>
        </w:tc>
        <w:tc>
          <w:tcPr>
            <w:tcW w:w="2540" w:type="dxa"/>
          </w:tcPr>
          <w:p w14:paraId="50A9D67D" w14:textId="4B34CB1A" w:rsidR="004031FF" w:rsidRPr="00A159E0" w:rsidRDefault="00F11849" w:rsidP="00F277F1">
            <w:pPr>
              <w:rPr>
                <w:rFonts w:ascii="Microsoft YaHei" w:eastAsia="Microsoft YaHei" w:hAnsi="Microsoft YaHei"/>
                <w:sz w:val="20"/>
                <w:szCs w:val="20"/>
              </w:rPr>
            </w:pPr>
            <w:r w:rsidRPr="00A159E0">
              <w:rPr>
                <w:rFonts w:ascii="Microsoft YaHei" w:eastAsia="Microsoft YaHei" w:hAnsi="Microsoft YaHei"/>
                <w:sz w:val="20"/>
                <w:szCs w:val="20"/>
              </w:rPr>
              <w:t>pooling_</w:t>
            </w:r>
            <w:r w:rsidR="004565DE" w:rsidRPr="00A159E0">
              <w:rPr>
                <w:rFonts w:ascii="Microsoft YaHei" w:eastAsia="Microsoft YaHei" w:hAnsi="Microsoft YaHei"/>
                <w:sz w:val="20"/>
                <w:szCs w:val="20"/>
              </w:rPr>
              <w:t>group</w:t>
            </w:r>
            <w:r w:rsidR="004031FF" w:rsidRPr="00A159E0">
              <w:rPr>
                <w:rFonts w:ascii="Microsoft YaHei" w:eastAsia="Microsoft YaHei" w:hAnsi="Microsoft YaHei"/>
                <w:sz w:val="20"/>
                <w:szCs w:val="20"/>
              </w:rPr>
              <w:t>_id</w:t>
            </w:r>
          </w:p>
        </w:tc>
        <w:tc>
          <w:tcPr>
            <w:tcW w:w="1856" w:type="dxa"/>
          </w:tcPr>
          <w:p w14:paraId="1E96508E" w14:textId="0C9DFA99"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079D1495" w14:textId="23A37861"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302B4610" w14:textId="3654AB87"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Identifier of Switch (switch cluster) devices</w:t>
            </w:r>
          </w:p>
        </w:tc>
      </w:tr>
      <w:tr w:rsidR="004031FF" w14:paraId="570E87FC" w14:textId="77777777" w:rsidTr="00D51E66">
        <w:tc>
          <w:tcPr>
            <w:tcW w:w="1242" w:type="dxa"/>
          </w:tcPr>
          <w:p w14:paraId="0A10282B" w14:textId="77777777" w:rsidR="004031FF" w:rsidRDefault="004031FF" w:rsidP="00F277F1"/>
        </w:tc>
        <w:tc>
          <w:tcPr>
            <w:tcW w:w="2540" w:type="dxa"/>
          </w:tcPr>
          <w:p w14:paraId="28E1C2D4" w14:textId="06EDC959" w:rsidR="004031FF" w:rsidRPr="00A159E0" w:rsidRDefault="002D60A1" w:rsidP="00F277F1">
            <w:pPr>
              <w:rPr>
                <w:rFonts w:ascii="Microsoft YaHei" w:eastAsia="Microsoft YaHei" w:hAnsi="Microsoft YaHei"/>
                <w:sz w:val="20"/>
                <w:szCs w:val="20"/>
              </w:rPr>
            </w:pPr>
            <w:r w:rsidRPr="00A159E0">
              <w:rPr>
                <w:rFonts w:ascii="Microsoft YaHei" w:eastAsia="Microsoft YaHei" w:hAnsi="Microsoft YaHei"/>
                <w:sz w:val="20"/>
                <w:szCs w:val="20"/>
              </w:rPr>
              <w:t>h</w:t>
            </w:r>
            <w:r w:rsidR="004565DE" w:rsidRPr="00A159E0">
              <w:rPr>
                <w:rFonts w:ascii="Microsoft YaHei" w:eastAsia="Microsoft YaHei" w:hAnsi="Microsoft YaHei"/>
                <w:sz w:val="20"/>
                <w:szCs w:val="20"/>
              </w:rPr>
              <w:t>ealth_status</w:t>
            </w:r>
          </w:p>
        </w:tc>
        <w:tc>
          <w:tcPr>
            <w:tcW w:w="1856" w:type="dxa"/>
          </w:tcPr>
          <w:p w14:paraId="77FC043F" w14:textId="4D028226"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A3BDECC" w14:textId="7447DC58"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5DEFFF8" w14:textId="560F2C0C"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Health status of device</w:t>
            </w:r>
          </w:p>
        </w:tc>
      </w:tr>
      <w:tr w:rsidR="00F939E5" w14:paraId="26306681" w14:textId="77777777" w:rsidTr="00D51E66">
        <w:tc>
          <w:tcPr>
            <w:tcW w:w="1242" w:type="dxa"/>
          </w:tcPr>
          <w:p w14:paraId="0F86503B" w14:textId="77777777" w:rsidR="00F939E5" w:rsidRDefault="00F939E5" w:rsidP="00F277F1"/>
        </w:tc>
        <w:tc>
          <w:tcPr>
            <w:tcW w:w="2540" w:type="dxa"/>
          </w:tcPr>
          <w:p w14:paraId="2EC0AFBE" w14:textId="77777777" w:rsidR="00F939E5" w:rsidRDefault="00F939E5" w:rsidP="00F277F1"/>
        </w:tc>
        <w:tc>
          <w:tcPr>
            <w:tcW w:w="1856" w:type="dxa"/>
          </w:tcPr>
          <w:p w14:paraId="3122CA5D" w14:textId="77777777" w:rsidR="00F939E5" w:rsidRDefault="00F939E5" w:rsidP="00F277F1"/>
        </w:tc>
        <w:tc>
          <w:tcPr>
            <w:tcW w:w="1856" w:type="dxa"/>
          </w:tcPr>
          <w:p w14:paraId="1EBA306C" w14:textId="77777777" w:rsidR="00F939E5" w:rsidRDefault="00F939E5" w:rsidP="00F277F1"/>
        </w:tc>
        <w:tc>
          <w:tcPr>
            <w:tcW w:w="2761" w:type="dxa"/>
          </w:tcPr>
          <w:p w14:paraId="67E06285" w14:textId="77777777" w:rsidR="00F939E5" w:rsidRDefault="00F939E5" w:rsidP="00F277F1"/>
        </w:tc>
      </w:tr>
    </w:tbl>
    <w:p w14:paraId="28EE48A8" w14:textId="77777777" w:rsidR="00925B5D" w:rsidRDefault="00925B5D" w:rsidP="00925B5D">
      <w:pPr>
        <w:pStyle w:val="Heading3"/>
      </w:pPr>
      <w:r>
        <w:t>Operations</w:t>
      </w:r>
    </w:p>
    <w:p w14:paraId="58661E29" w14:textId="77777777" w:rsidR="00925B5D" w:rsidRPr="007D6532" w:rsidRDefault="00925B5D" w:rsidP="00925B5D">
      <w:pPr>
        <w:pStyle w:val="Heading4"/>
        <w:rPr>
          <w:b/>
          <w:i w:val="0"/>
          <w:sz w:val="32"/>
          <w:szCs w:val="32"/>
        </w:rPr>
      </w:pPr>
      <w:r w:rsidRPr="007D6532">
        <w:rPr>
          <w:b/>
          <w:i w:val="0"/>
          <w:sz w:val="32"/>
          <w:szCs w:val="32"/>
        </w:rPr>
        <w:t xml:space="preserve">GET </w:t>
      </w:r>
    </w:p>
    <w:p w14:paraId="5D5C8A71" w14:textId="2B308338" w:rsidR="00CF0FC0" w:rsidRPr="00CF0FC0" w:rsidRDefault="00CF0FC0" w:rsidP="00CF0FC0">
      <w:r>
        <w:t>Query storage device properties</w:t>
      </w:r>
    </w:p>
    <w:p w14:paraId="72B4BF58" w14:textId="0BDA7E6E" w:rsidR="00925B5D" w:rsidRPr="007D6532" w:rsidRDefault="00B30D74" w:rsidP="00925B5D">
      <w:pPr>
        <w:pStyle w:val="Code1"/>
        <w:rPr>
          <w:color w:val="1F4E79" w:themeColor="accent1" w:themeShade="80"/>
        </w:rPr>
      </w:pPr>
      <w:r>
        <w:rPr>
          <w:b/>
          <w:sz w:val="24"/>
          <w:szCs w:val="24"/>
        </w:rPr>
        <w:t xml:space="preserve">GET </w:t>
      </w:r>
      <w:r w:rsidR="006941EC">
        <w:rPr>
          <w:b/>
          <w:sz w:val="24"/>
          <w:szCs w:val="24"/>
        </w:rPr>
        <w:t>/</w:t>
      </w:r>
      <w:r w:rsidR="006941EC" w:rsidRPr="007D6532">
        <w:rPr>
          <w:b/>
          <w:sz w:val="24"/>
          <w:szCs w:val="24"/>
        </w:rPr>
        <w:t>storages/</w:t>
      </w:r>
      <w:ins w:id="324" w:author="Kuo, Chester" w:date="2016-08-04T14:46:00Z">
        <w:r w:rsidR="006941EC" w:rsidRPr="00481607">
          <w:rPr>
            <w:rFonts w:ascii="Arial" w:hAnsi="Arial" w:cs="Arial"/>
            <w:b/>
            <w:color w:val="1F4E79" w:themeColor="accent1" w:themeShade="80"/>
          </w:rPr>
          <w:t>4c16a45b-b029-49c4-af84-1abcf458a062</w:t>
        </w:r>
      </w:ins>
      <w:r w:rsidR="006941EC">
        <w:rPr>
          <w:rFonts w:ascii="Arial" w:hAnsi="Arial" w:cs="Arial"/>
          <w:b/>
          <w:color w:val="1F4E79" w:themeColor="accent1" w:themeShade="80"/>
        </w:rPr>
        <w:br/>
      </w:r>
      <w:r w:rsidR="00925B5D" w:rsidRPr="007D6532">
        <w:rPr>
          <w:color w:val="1F4E79" w:themeColor="accent1" w:themeShade="80"/>
        </w:rPr>
        <w:t>Content-Type: application/json</w:t>
      </w:r>
    </w:p>
    <w:p w14:paraId="1B1D80BE" w14:textId="77777777" w:rsidR="00925B5D" w:rsidRDefault="00925B5D" w:rsidP="00925B5D">
      <w:pPr>
        <w:pStyle w:val="Heading4"/>
      </w:pPr>
      <w:r>
        <w:lastRenderedPageBreak/>
        <w:t xml:space="preserve">Response </w:t>
      </w:r>
    </w:p>
    <w:p w14:paraId="55E0B08B" w14:textId="77777777" w:rsidR="00925B5D" w:rsidRPr="007D6532" w:rsidRDefault="00925B5D" w:rsidP="00925B5D">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0C3D1645" w14:textId="77777777" w:rsidR="006941EC" w:rsidRPr="00481607" w:rsidRDefault="006941EC" w:rsidP="006941EC">
      <w:pPr>
        <w:pStyle w:val="Code1"/>
        <w:rPr>
          <w:ins w:id="325" w:author="Kuo, Chester" w:date="2016-08-04T14:46:00Z"/>
          <w:rFonts w:ascii="Arial" w:hAnsi="Arial" w:cs="Arial"/>
          <w:b/>
          <w:color w:val="1F4E79" w:themeColor="accent1" w:themeShade="80"/>
        </w:rPr>
      </w:pPr>
      <w:ins w:id="326" w:author="Kuo, Chester" w:date="2016-08-04T14:46:00Z">
        <w:r w:rsidRPr="00481607">
          <w:rPr>
            <w:rFonts w:ascii="Arial" w:hAnsi="Arial" w:cs="Arial"/>
            <w:b/>
            <w:color w:val="1F4E79" w:themeColor="accent1" w:themeShade="80"/>
          </w:rPr>
          <w:t xml:space="preserve">    "storage_device" : </w:t>
        </w:r>
      </w:ins>
    </w:p>
    <w:p w14:paraId="1E8C05EC" w14:textId="77777777" w:rsidR="006941EC" w:rsidRPr="00481607" w:rsidRDefault="006941EC" w:rsidP="006941EC">
      <w:pPr>
        <w:pStyle w:val="Code1"/>
        <w:rPr>
          <w:ins w:id="327" w:author="Kuo, Chester" w:date="2016-08-04T14:46:00Z"/>
          <w:rFonts w:ascii="Arial" w:hAnsi="Arial" w:cs="Arial"/>
          <w:b/>
          <w:color w:val="1F4E79" w:themeColor="accent1" w:themeShade="80"/>
        </w:rPr>
      </w:pPr>
      <w:ins w:id="328" w:author="Kuo, Chester" w:date="2016-08-04T14:46:00Z">
        <w:r w:rsidRPr="00481607">
          <w:rPr>
            <w:rFonts w:ascii="Arial" w:hAnsi="Arial" w:cs="Arial"/>
            <w:b/>
            <w:color w:val="1F4E79" w:themeColor="accent1" w:themeShade="80"/>
          </w:rPr>
          <w:t xml:space="preserve">       {</w:t>
        </w:r>
      </w:ins>
    </w:p>
    <w:p w14:paraId="7CCBF2B1" w14:textId="77777777" w:rsidR="006941EC" w:rsidRPr="00481607" w:rsidRDefault="006941EC" w:rsidP="006941EC">
      <w:pPr>
        <w:pStyle w:val="Code1"/>
        <w:rPr>
          <w:ins w:id="329" w:author="Kuo, Chester" w:date="2016-08-04T14:46:00Z"/>
          <w:rFonts w:ascii="Arial" w:hAnsi="Arial" w:cs="Arial"/>
          <w:b/>
          <w:color w:val="1F4E79" w:themeColor="accent1" w:themeShade="80"/>
        </w:rPr>
      </w:pPr>
      <w:ins w:id="330" w:author="Kuo, Chester" w:date="2016-08-04T14:46:00Z">
        <w:r w:rsidRPr="00481607">
          <w:rPr>
            <w:rFonts w:ascii="Arial" w:hAnsi="Arial" w:cs="Arial"/>
            <w:b/>
            <w:color w:val="1F4E79" w:themeColor="accent1" w:themeShade="80"/>
          </w:rPr>
          <w:t xml:space="preserve">           "deviceId" : "4c16a45b-b029-49c4-af84-1abcf458a062",</w:t>
        </w:r>
      </w:ins>
    </w:p>
    <w:p w14:paraId="372A66D7" w14:textId="77777777" w:rsidR="006941EC" w:rsidRPr="00481607" w:rsidRDefault="006941EC" w:rsidP="006941EC">
      <w:pPr>
        <w:pStyle w:val="Code1"/>
        <w:rPr>
          <w:ins w:id="331" w:author="Kuo, Chester" w:date="2016-08-04T14:46:00Z"/>
          <w:rFonts w:ascii="Arial" w:hAnsi="Arial" w:cs="Arial"/>
          <w:b/>
          <w:color w:val="1F4E79" w:themeColor="accent1" w:themeShade="80"/>
        </w:rPr>
      </w:pPr>
      <w:ins w:id="332" w:author="Kuo, Chester" w:date="2016-08-04T14:46:00Z">
        <w:r>
          <w:rPr>
            <w:rFonts w:ascii="Arial" w:hAnsi="Arial" w:cs="Arial"/>
            <w:b/>
            <w:color w:val="1F4E79" w:themeColor="accent1" w:themeShade="80"/>
          </w:rPr>
          <w:t xml:space="preserve">           </w:t>
        </w:r>
        <w:r w:rsidRPr="00481607">
          <w:rPr>
            <w:rFonts w:ascii="Arial" w:hAnsi="Arial" w:cs="Arial"/>
            <w:b/>
            <w:color w:val="1F4E79" w:themeColor="accent1" w:themeShade="80"/>
          </w:rPr>
          <w:t>"pooling_group_id" : "11z23344-0099-7766-5544-33225511",</w:t>
        </w:r>
      </w:ins>
    </w:p>
    <w:p w14:paraId="70B8075E" w14:textId="77777777" w:rsidR="006941EC" w:rsidRPr="00481607" w:rsidRDefault="006941EC" w:rsidP="006941EC">
      <w:pPr>
        <w:pStyle w:val="Code1"/>
        <w:rPr>
          <w:ins w:id="333" w:author="Kuo, Chester" w:date="2016-08-04T14:46:00Z"/>
          <w:rFonts w:ascii="Arial" w:hAnsi="Arial" w:cs="Arial"/>
          <w:b/>
          <w:color w:val="1F4E79" w:themeColor="accent1" w:themeShade="80"/>
        </w:rPr>
      </w:pPr>
      <w:ins w:id="334" w:author="Kuo, Chester" w:date="2016-08-04T14:46:00Z">
        <w:r w:rsidRPr="00481607">
          <w:rPr>
            <w:rFonts w:ascii="Arial" w:hAnsi="Arial" w:cs="Arial"/>
            <w:b/>
            <w:color w:val="1F4E79" w:themeColor="accent1" w:themeShade="80"/>
          </w:rPr>
          <w:t xml:space="preserve">           "health_status" : "critical",</w:t>
        </w:r>
      </w:ins>
    </w:p>
    <w:p w14:paraId="5EFF8301" w14:textId="77777777" w:rsidR="006941EC" w:rsidRPr="00481607" w:rsidRDefault="006941EC" w:rsidP="006941EC">
      <w:pPr>
        <w:pStyle w:val="Code1"/>
        <w:rPr>
          <w:ins w:id="335" w:author="Kuo, Chester" w:date="2016-08-04T14:46:00Z"/>
          <w:rFonts w:ascii="Arial" w:hAnsi="Arial" w:cs="Arial"/>
          <w:b/>
          <w:color w:val="1F4E79" w:themeColor="accent1" w:themeShade="80"/>
        </w:rPr>
      </w:pPr>
      <w:ins w:id="336" w:author="Kuo, Chester" w:date="2016-08-04T14:46:00Z">
        <w:r w:rsidRPr="00481607">
          <w:rPr>
            <w:rFonts w:ascii="Arial" w:hAnsi="Arial" w:cs="Arial"/>
            <w:b/>
            <w:color w:val="1F4E79" w:themeColor="accent1" w:themeShade="80"/>
          </w:rPr>
          <w:t xml:space="preserve">           "capacity_mb" : "1000",</w:t>
        </w:r>
      </w:ins>
    </w:p>
    <w:p w14:paraId="0B519FE6" w14:textId="77777777" w:rsidR="006941EC" w:rsidRPr="00481607" w:rsidRDefault="006941EC" w:rsidP="006941EC">
      <w:pPr>
        <w:pStyle w:val="Code1"/>
        <w:rPr>
          <w:ins w:id="337" w:author="Kuo, Chester" w:date="2016-08-04T14:46:00Z"/>
          <w:rFonts w:ascii="Arial" w:hAnsi="Arial" w:cs="Arial"/>
          <w:b/>
          <w:color w:val="1F4E79" w:themeColor="accent1" w:themeShade="80"/>
        </w:rPr>
      </w:pPr>
      <w:ins w:id="338" w:author="Kuo, Chester" w:date="2016-08-04T14:46:00Z">
        <w:r w:rsidRPr="00481607">
          <w:rPr>
            <w:rFonts w:ascii="Arial" w:hAnsi="Arial" w:cs="Arial"/>
            <w:b/>
            <w:color w:val="1F4E79" w:themeColor="accent1" w:themeShade="80"/>
          </w:rPr>
          <w:t xml:space="preserve">           "property_foo1" : "value_bar1",</w:t>
        </w:r>
      </w:ins>
    </w:p>
    <w:p w14:paraId="556FE88F" w14:textId="77777777" w:rsidR="006941EC" w:rsidRPr="00481607" w:rsidRDefault="006941EC" w:rsidP="006941EC">
      <w:pPr>
        <w:pStyle w:val="Code1"/>
        <w:rPr>
          <w:ins w:id="339" w:author="Kuo, Chester" w:date="2016-08-04T14:46:00Z"/>
          <w:rFonts w:ascii="Arial" w:hAnsi="Arial" w:cs="Arial"/>
          <w:b/>
          <w:color w:val="1F4E79" w:themeColor="accent1" w:themeShade="80"/>
        </w:rPr>
      </w:pPr>
      <w:ins w:id="340" w:author="Kuo, Chester" w:date="2016-08-04T14:46:00Z">
        <w:r w:rsidRPr="00481607">
          <w:rPr>
            <w:rFonts w:ascii="Arial" w:hAnsi="Arial" w:cs="Arial"/>
            <w:b/>
            <w:color w:val="1F4E79" w:themeColor="accent1" w:themeShade="80"/>
          </w:rPr>
          <w:t xml:space="preserve">           "property_foo2" : "value_bar2"</w:t>
        </w:r>
      </w:ins>
    </w:p>
    <w:p w14:paraId="4139A405" w14:textId="77777777" w:rsidR="006941EC" w:rsidRDefault="006941EC" w:rsidP="006941EC">
      <w:pPr>
        <w:pStyle w:val="Code1"/>
        <w:rPr>
          <w:ins w:id="341" w:author="Kuo, Chester" w:date="2016-08-04T14:46:00Z"/>
          <w:rFonts w:ascii="Arial" w:hAnsi="Arial" w:cs="Arial"/>
          <w:b/>
          <w:color w:val="1F4E79" w:themeColor="accent1" w:themeShade="80"/>
        </w:rPr>
      </w:pPr>
      <w:ins w:id="342" w:author="Kuo, Chester" w:date="2016-08-04T14:46:00Z">
        <w:r w:rsidRPr="00481607">
          <w:rPr>
            <w:rFonts w:ascii="Arial" w:hAnsi="Arial" w:cs="Arial"/>
            <w:b/>
            <w:color w:val="1F4E79" w:themeColor="accent1" w:themeShade="80"/>
          </w:rPr>
          <w:t xml:space="preserve">       }</w:t>
        </w:r>
      </w:ins>
    </w:p>
    <w:p w14:paraId="5816111F" w14:textId="77777777" w:rsidR="00925B5D" w:rsidRPr="007D6532" w:rsidRDefault="00925B5D" w:rsidP="00925B5D">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66967E9A" w14:textId="77777777" w:rsidR="00C030F1" w:rsidRDefault="00C030F1">
      <w:pPr>
        <w:rPr>
          <w:rFonts w:asciiTheme="majorHAnsi" w:eastAsiaTheme="majorEastAsia" w:hAnsiTheme="majorHAnsi" w:cstheme="majorBidi"/>
          <w:b/>
          <w:iCs/>
          <w:color w:val="2E74B5" w:themeColor="accent1" w:themeShade="BF"/>
          <w:sz w:val="32"/>
          <w:szCs w:val="32"/>
        </w:rPr>
      </w:pPr>
      <w:r>
        <w:rPr>
          <w:b/>
          <w:i/>
          <w:sz w:val="32"/>
          <w:szCs w:val="32"/>
        </w:rPr>
        <w:br w:type="page"/>
      </w:r>
    </w:p>
    <w:p w14:paraId="05343C47" w14:textId="4EA9E3D7" w:rsidR="00D013F2" w:rsidRPr="007D6532" w:rsidRDefault="00D013F2" w:rsidP="00D013F2">
      <w:pPr>
        <w:pStyle w:val="Heading4"/>
        <w:rPr>
          <w:b/>
          <w:i w:val="0"/>
          <w:sz w:val="32"/>
          <w:szCs w:val="32"/>
        </w:rPr>
      </w:pPr>
      <w:r w:rsidRPr="007D6532">
        <w:rPr>
          <w:b/>
          <w:i w:val="0"/>
          <w:sz w:val="32"/>
          <w:szCs w:val="32"/>
        </w:rPr>
        <w:lastRenderedPageBreak/>
        <w:t>PUT</w:t>
      </w:r>
    </w:p>
    <w:p w14:paraId="46A195CE" w14:textId="5F85B28E" w:rsidR="00D013F2" w:rsidRDefault="00D013F2" w:rsidP="00D013F2">
      <w:r>
        <w:t>Set device properties such as QoS</w:t>
      </w:r>
    </w:p>
    <w:p w14:paraId="3DB43399" w14:textId="77777777" w:rsidR="00C030F1" w:rsidRPr="008D2E7E" w:rsidRDefault="00C030F1" w:rsidP="00C030F1">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Normal response codes: 200</w:t>
      </w:r>
    </w:p>
    <w:p w14:paraId="452C46EE" w14:textId="540E13D0" w:rsidR="00C030F1" w:rsidRPr="008D2E7E" w:rsidRDefault="00C030F1" w:rsidP="00C030F1">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Error response codes: 400</w:t>
      </w:r>
      <w:r w:rsidR="00F4341A">
        <w:rPr>
          <w:rFonts w:ascii="Helvetica" w:eastAsia="Times New Roman" w:hAnsi="Helvetica" w:cs="Helvetica"/>
          <w:color w:val="3E4349"/>
          <w:sz w:val="19"/>
          <w:szCs w:val="19"/>
          <w:lang w:eastAsia="zh-CN"/>
        </w:rPr>
        <w:t>,</w:t>
      </w:r>
      <w:r w:rsidRPr="008D2E7E">
        <w:rPr>
          <w:rFonts w:ascii="Helvetica" w:eastAsia="Times New Roman" w:hAnsi="Helvetica" w:cs="Helvetica"/>
          <w:color w:val="3E4349"/>
          <w:sz w:val="19"/>
          <w:szCs w:val="19"/>
          <w:lang w:eastAsia="zh-CN"/>
        </w:rPr>
        <w:t>401</w:t>
      </w:r>
      <w:r w:rsidR="00F4341A">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403</w:t>
      </w:r>
      <w:r w:rsidR="00F4341A">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404</w:t>
      </w:r>
    </w:p>
    <w:p w14:paraId="7D54EA7A" w14:textId="77777777" w:rsidR="00C030F1" w:rsidRPr="00D013F2" w:rsidRDefault="00C030F1" w:rsidP="00D013F2"/>
    <w:p w14:paraId="3FF91D6D" w14:textId="701F562C" w:rsidR="00D013F2" w:rsidRPr="007D6532" w:rsidRDefault="00B30D74" w:rsidP="00D013F2">
      <w:pPr>
        <w:pStyle w:val="Code1"/>
        <w:rPr>
          <w:b/>
          <w:color w:val="1F4E79" w:themeColor="accent1" w:themeShade="80"/>
          <w:sz w:val="24"/>
          <w:szCs w:val="24"/>
        </w:rPr>
      </w:pPr>
      <w:r>
        <w:rPr>
          <w:b/>
          <w:color w:val="1F4E79" w:themeColor="accent1" w:themeShade="80"/>
          <w:sz w:val="24"/>
          <w:szCs w:val="24"/>
        </w:rPr>
        <w:t>PUT /</w:t>
      </w:r>
      <w:r w:rsidR="00D013F2" w:rsidRPr="007D6532">
        <w:rPr>
          <w:b/>
          <w:color w:val="1F4E79" w:themeColor="accent1" w:themeShade="80"/>
          <w:sz w:val="24"/>
          <w:szCs w:val="24"/>
        </w:rPr>
        <w:t>storage</w:t>
      </w:r>
      <w:r w:rsidR="00BD7E33" w:rsidRPr="007D6532">
        <w:rPr>
          <w:b/>
          <w:color w:val="1F4E79" w:themeColor="accent1" w:themeShade="80"/>
          <w:sz w:val="24"/>
          <w:szCs w:val="24"/>
        </w:rPr>
        <w:t>s</w:t>
      </w:r>
      <w:r w:rsidR="00D013F2" w:rsidRPr="007D6532">
        <w:rPr>
          <w:b/>
          <w:color w:val="1F4E79" w:themeColor="accent1" w:themeShade="80"/>
          <w:sz w:val="24"/>
          <w:szCs w:val="24"/>
        </w:rPr>
        <w:t>/ffffcccc-dddd-ffff-aaaa-uuuukkkk</w:t>
      </w:r>
    </w:p>
    <w:p w14:paraId="52EAA9D3" w14:textId="77777777" w:rsidR="00D013F2" w:rsidRPr="007D6532" w:rsidRDefault="00D013F2" w:rsidP="00D013F2">
      <w:pPr>
        <w:pStyle w:val="Code1"/>
        <w:rPr>
          <w:color w:val="1F4E79" w:themeColor="accent1" w:themeShade="80"/>
        </w:rPr>
      </w:pPr>
      <w:r w:rsidRPr="007D6532">
        <w:rPr>
          <w:color w:val="1F4E79" w:themeColor="accent1" w:themeShade="80"/>
        </w:rPr>
        <w:t>Content-Type: application/json</w:t>
      </w:r>
    </w:p>
    <w:p w14:paraId="4CC732BF" w14:textId="77777777" w:rsidR="00D013F2" w:rsidRPr="007D6532" w:rsidRDefault="00D013F2" w:rsidP="00D013F2">
      <w:pPr>
        <w:pStyle w:val="Code1"/>
        <w:rPr>
          <w:color w:val="1F4E79" w:themeColor="accent1" w:themeShade="80"/>
        </w:rPr>
      </w:pPr>
      <w:r w:rsidRPr="007D6532">
        <w:rPr>
          <w:color w:val="1F4E79" w:themeColor="accent1" w:themeShade="80"/>
        </w:rPr>
        <w:t>{</w:t>
      </w:r>
    </w:p>
    <w:p w14:paraId="478C5852" w14:textId="21C4003E" w:rsidR="00D013F2" w:rsidRPr="007D6532" w:rsidRDefault="00D013F2" w:rsidP="00D013F2">
      <w:pPr>
        <w:pStyle w:val="Code1"/>
        <w:rPr>
          <w:color w:val="1F4E79" w:themeColor="accent1" w:themeShade="80"/>
        </w:rPr>
      </w:pPr>
      <w:r w:rsidRPr="007D6532">
        <w:rPr>
          <w:color w:val="1F4E79" w:themeColor="accent1" w:themeShade="80"/>
        </w:rPr>
        <w:t xml:space="preserve">  </w:t>
      </w:r>
      <w:r w:rsidR="007C68F5">
        <w:rPr>
          <w:color w:val="1F4E79" w:themeColor="accent1" w:themeShade="80"/>
        </w:rPr>
        <w:t xml:space="preserve">  </w:t>
      </w:r>
      <w:r w:rsidR="00B365FF">
        <w:rPr>
          <w:color w:val="1F4E79" w:themeColor="accent1" w:themeShade="80"/>
        </w:rPr>
        <w:t>“</w:t>
      </w:r>
      <w:r w:rsidRPr="007D6532">
        <w:rPr>
          <w:color w:val="1F4E79" w:themeColor="accent1" w:themeShade="80"/>
        </w:rPr>
        <w:t>property_foo1</w:t>
      </w:r>
      <w:r w:rsidR="00B365FF">
        <w:rPr>
          <w:color w:val="1F4E79" w:themeColor="accent1" w:themeShade="80"/>
        </w:rPr>
        <w:t>”</w:t>
      </w:r>
      <w:r w:rsidRPr="007D6532">
        <w:rPr>
          <w:color w:val="1F4E79" w:themeColor="accent1" w:themeShade="80"/>
        </w:rPr>
        <w:t xml:space="preserve"> : </w:t>
      </w:r>
      <w:r w:rsidR="00B365FF">
        <w:rPr>
          <w:color w:val="1F4E79" w:themeColor="accent1" w:themeShade="80"/>
        </w:rPr>
        <w:t>“</w:t>
      </w:r>
      <w:r w:rsidR="000D7BEF">
        <w:rPr>
          <w:color w:val="1F4E79" w:themeColor="accent1" w:themeShade="80"/>
        </w:rPr>
        <w:t>test1</w:t>
      </w:r>
      <w:r w:rsidR="00B365FF">
        <w:rPr>
          <w:color w:val="1F4E79" w:themeColor="accent1" w:themeShade="80"/>
        </w:rPr>
        <w:t>”</w:t>
      </w:r>
    </w:p>
    <w:p w14:paraId="6BCDB511" w14:textId="10F2A40E" w:rsidR="00D013F2" w:rsidRPr="007D6532" w:rsidRDefault="00D013F2" w:rsidP="00D013F2">
      <w:pPr>
        <w:pStyle w:val="Code1"/>
        <w:rPr>
          <w:color w:val="1F4E79" w:themeColor="accent1" w:themeShade="80"/>
        </w:rPr>
      </w:pPr>
      <w:r w:rsidRPr="007D6532">
        <w:rPr>
          <w:color w:val="1F4E79" w:themeColor="accent1" w:themeShade="80"/>
        </w:rPr>
        <w:t>}</w:t>
      </w:r>
    </w:p>
    <w:p w14:paraId="0F81EB95" w14:textId="77777777" w:rsidR="00D013F2" w:rsidRDefault="00D013F2" w:rsidP="00D013F2">
      <w:pPr>
        <w:pStyle w:val="Heading4"/>
      </w:pPr>
      <w:r>
        <w:t xml:space="preserve">Response </w:t>
      </w:r>
    </w:p>
    <w:p w14:paraId="06376423" w14:textId="77777777" w:rsidR="00D013F2" w:rsidRPr="007D6532" w:rsidRDefault="00D013F2" w:rsidP="00D013F2">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019F3D36"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“storage_device” : [</w:t>
      </w:r>
      <w:r w:rsidRPr="007D6532">
        <w:rPr>
          <w:rFonts w:ascii="Arial" w:hAnsi="Arial" w:cs="Arial"/>
          <w:b/>
          <w:color w:val="1F4E79" w:themeColor="accent1" w:themeShade="80"/>
        </w:rPr>
        <w:br/>
        <w:t xml:space="preserve">       {</w:t>
      </w:r>
    </w:p>
    <w:p w14:paraId="54FC0207"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ins w:id="343" w:author="Kuo, Chester" w:date="2016-08-04T14:48:00Z">
        <w:r>
          <w:rPr>
            <w:rFonts w:ascii="Arial" w:hAnsi="Arial" w:cs="Arial"/>
            <w:b/>
            <w:color w:val="1F4E79" w:themeColor="accent1" w:themeShade="80"/>
          </w:rPr>
          <w:t>deviceI</w:t>
        </w:r>
      </w:ins>
      <w:del w:id="344" w:author="Kuo, Chester" w:date="2016-08-04T14:48:00Z">
        <w:r w:rsidRPr="007D6532" w:rsidDel="00BB108D">
          <w:rPr>
            <w:rFonts w:ascii="Arial" w:hAnsi="Arial" w:cs="Arial"/>
            <w:b/>
            <w:color w:val="1F4E79" w:themeColor="accent1" w:themeShade="80"/>
          </w:rPr>
          <w:delText>i</w:delText>
        </w:r>
      </w:del>
      <w:r w:rsidRPr="007D6532">
        <w:rPr>
          <w:rFonts w:ascii="Arial" w:hAnsi="Arial" w:cs="Arial"/>
          <w:b/>
          <w:color w:val="1F4E79" w:themeColor="accent1" w:themeShade="80"/>
        </w:rPr>
        <w:t>d</w:t>
      </w:r>
      <w:r w:rsidRPr="00A159E0">
        <w:rPr>
          <w:rFonts w:ascii="Arial" w:hAnsi="Arial" w:cs="Arial"/>
          <w:b/>
          <w:color w:val="1F4E79" w:themeColor="accent1" w:themeShade="80"/>
        </w:rPr>
        <w:t>”</w:t>
      </w:r>
      <w:r w:rsidRPr="007D6532">
        <w:rPr>
          <w:rFonts w:ascii="Arial" w:hAnsi="Arial" w:cs="Arial"/>
          <w:b/>
          <w:color w:val="1F4E79" w:themeColor="accent1" w:themeShade="80"/>
        </w:rPr>
        <w:t xml:space="preserve"> : </w:t>
      </w:r>
      <w:r w:rsidRPr="00A159E0">
        <w:rPr>
          <w:rFonts w:ascii="Arial" w:hAnsi="Arial" w:cs="Arial"/>
          <w:b/>
          <w:color w:val="1F4E79" w:themeColor="accent1" w:themeShade="80"/>
        </w:rPr>
        <w:t>“</w:t>
      </w:r>
      <w:r w:rsidRPr="007D6532">
        <w:rPr>
          <w:rFonts w:ascii="Arial" w:hAnsi="Arial" w:cs="Arial"/>
          <w:b/>
          <w:color w:val="1F4E79" w:themeColor="accent1" w:themeShade="80"/>
        </w:rPr>
        <w:t>ffffcccc-dddd-ffff-aaaa-uuuukkkk</w:t>
      </w:r>
      <w:r w:rsidRPr="00A159E0">
        <w:rPr>
          <w:rFonts w:ascii="Arial" w:hAnsi="Arial" w:cs="Arial"/>
          <w:b/>
          <w:color w:val="1F4E79" w:themeColor="accent1" w:themeShade="80"/>
        </w:rPr>
        <w:t>”</w:t>
      </w:r>
      <w:r w:rsidRPr="007D6532">
        <w:rPr>
          <w:rFonts w:ascii="Arial" w:hAnsi="Arial" w:cs="Arial"/>
          <w:b/>
          <w:color w:val="1F4E79" w:themeColor="accent1" w:themeShade="80"/>
        </w:rPr>
        <w:t>,</w:t>
      </w:r>
    </w:p>
    <w:p w14:paraId="62E6B656" w14:textId="77777777" w:rsidR="006941EC" w:rsidDel="00BB108D" w:rsidRDefault="006941EC" w:rsidP="006941EC">
      <w:pPr>
        <w:pStyle w:val="Code1"/>
        <w:rPr>
          <w:del w:id="345" w:author="Kuo, Chester" w:date="2016-08-04T14:48:00Z"/>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r w:rsidRPr="007D6532">
        <w:rPr>
          <w:rFonts w:ascii="Arial" w:hAnsi="Arial" w:cs="Arial"/>
          <w:b/>
          <w:color w:val="1F4E79" w:themeColor="accent1" w:themeShade="80"/>
        </w:rPr>
        <w:t>capacity</w:t>
      </w:r>
      <w:r w:rsidRPr="00A159E0">
        <w:rPr>
          <w:rFonts w:ascii="Arial" w:hAnsi="Arial" w:cs="Arial"/>
          <w:b/>
          <w:color w:val="1F4E79" w:themeColor="accent1" w:themeShade="80"/>
        </w:rPr>
        <w:t>_mb”</w:t>
      </w:r>
      <w:r w:rsidRPr="007D6532">
        <w:rPr>
          <w:rFonts w:ascii="Arial" w:hAnsi="Arial" w:cs="Arial"/>
          <w:b/>
          <w:color w:val="1F4E79" w:themeColor="accent1" w:themeShade="80"/>
        </w:rPr>
        <w:t xml:space="preserve"> : </w:t>
      </w:r>
      <w:r w:rsidRPr="00A159E0">
        <w:rPr>
          <w:rFonts w:ascii="Arial" w:hAnsi="Arial" w:cs="Arial"/>
          <w:b/>
          <w:color w:val="1F4E79" w:themeColor="accent1" w:themeShade="80"/>
        </w:rPr>
        <w:t>“1000”</w:t>
      </w:r>
      <w:r w:rsidRPr="007D6532">
        <w:rPr>
          <w:rFonts w:ascii="Arial" w:hAnsi="Arial" w:cs="Arial"/>
          <w:b/>
          <w:color w:val="1F4E79" w:themeColor="accent1" w:themeShade="80"/>
        </w:rPr>
        <w:t>,</w:t>
      </w:r>
    </w:p>
    <w:p w14:paraId="47EDE6D8" w14:textId="77777777" w:rsidR="006941EC" w:rsidRPr="00A159E0" w:rsidRDefault="006941EC" w:rsidP="006941EC">
      <w:pPr>
        <w:pStyle w:val="Code1"/>
        <w:rPr>
          <w:ins w:id="346" w:author="Kuo, Chester" w:date="2016-08-04T14:48:00Z"/>
          <w:rFonts w:ascii="Arial" w:hAnsi="Arial" w:cs="Arial"/>
          <w:b/>
          <w:color w:val="1F4E79" w:themeColor="accent1" w:themeShade="80"/>
        </w:rPr>
      </w:pPr>
      <w:ins w:id="347" w:author="Kuo, Chester" w:date="2016-08-04T14:48:00Z">
        <w:r>
          <w:rPr>
            <w:rFonts w:ascii="Arial" w:hAnsi="Arial" w:cs="Arial"/>
            <w:b/>
            <w:color w:val="1F4E79" w:themeColor="accent1" w:themeShade="80"/>
          </w:rPr>
          <w:t xml:space="preserve">   </w:t>
        </w:r>
      </w:ins>
    </w:p>
    <w:p w14:paraId="0CBDD200" w14:textId="77777777" w:rsidR="006941EC" w:rsidRPr="00A159E0" w:rsidRDefault="006941EC" w:rsidP="006941EC">
      <w:pPr>
        <w:pStyle w:val="Code1"/>
        <w:rPr>
          <w:rFonts w:ascii="Arial" w:hAnsi="Arial" w:cs="Arial"/>
          <w:b/>
          <w:color w:val="1F4E79" w:themeColor="accent1" w:themeShade="80"/>
        </w:rPr>
      </w:pPr>
      <w:ins w:id="348" w:author="Kuo, Chester" w:date="2016-08-04T14:48:00Z">
        <w:r>
          <w:rPr>
            <w:rFonts w:ascii="Arial" w:hAnsi="Arial" w:cs="Arial"/>
            <w:b/>
            <w:color w:val="1F4E79" w:themeColor="accent1" w:themeShade="80"/>
          </w:rPr>
          <w:t xml:space="preserve">           </w:t>
        </w:r>
      </w:ins>
      <w:del w:id="349" w:author="Kuo, Chester" w:date="2016-08-04T14:48:00Z">
        <w:r w:rsidRPr="00A159E0" w:rsidDel="00BB108D">
          <w:rPr>
            <w:rFonts w:ascii="Arial" w:hAnsi="Arial" w:cs="Arial"/>
            <w:b/>
            <w:color w:val="1F4E79" w:themeColor="accent1" w:themeShade="80"/>
          </w:rPr>
          <w:tab/>
          <w:delText xml:space="preserve">    </w:delText>
        </w:r>
      </w:del>
      <w:r w:rsidRPr="00A159E0">
        <w:rPr>
          <w:rFonts w:ascii="Arial" w:hAnsi="Arial" w:cs="Arial"/>
          <w:b/>
          <w:color w:val="1F4E79" w:themeColor="accent1" w:themeShade="80"/>
        </w:rPr>
        <w:t>“pooling_group_id” : “11z23344-0099-7766-5544-33225511”,</w:t>
      </w:r>
    </w:p>
    <w:p w14:paraId="692E0232" w14:textId="77777777" w:rsidR="006941EC" w:rsidRPr="007D6532" w:rsidRDefault="006941EC" w:rsidP="006941EC">
      <w:pPr>
        <w:pStyle w:val="Code1"/>
        <w:rPr>
          <w:rFonts w:ascii="Arial" w:hAnsi="Arial" w:cs="Arial"/>
          <w:b/>
          <w:color w:val="1F4E79" w:themeColor="accent1" w:themeShade="80"/>
        </w:rPr>
      </w:pPr>
      <w:r w:rsidRPr="00A159E0">
        <w:rPr>
          <w:rFonts w:ascii="Arial" w:hAnsi="Arial" w:cs="Arial"/>
          <w:b/>
          <w:color w:val="1F4E79" w:themeColor="accent1" w:themeShade="80"/>
        </w:rPr>
        <w:t xml:space="preserve">           “health_status” : “Critical”,</w:t>
      </w:r>
    </w:p>
    <w:p w14:paraId="25171AD9"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r w:rsidRPr="007D6532">
        <w:rPr>
          <w:rFonts w:ascii="Arial" w:hAnsi="Arial" w:cs="Arial"/>
          <w:b/>
          <w:color w:val="1F4E79" w:themeColor="accent1" w:themeShade="80"/>
        </w:rPr>
        <w:t>property_foo1</w:t>
      </w:r>
      <w:r w:rsidRPr="00A159E0">
        <w:rPr>
          <w:rFonts w:ascii="Arial" w:hAnsi="Arial" w:cs="Arial"/>
          <w:b/>
          <w:color w:val="1F4E79" w:themeColor="accent1" w:themeShade="80"/>
        </w:rPr>
        <w:t>”</w:t>
      </w:r>
      <w:r w:rsidRPr="007D6532">
        <w:rPr>
          <w:rFonts w:ascii="Arial" w:hAnsi="Arial" w:cs="Arial"/>
          <w:b/>
          <w:color w:val="1F4E79" w:themeColor="accent1" w:themeShade="80"/>
        </w:rPr>
        <w:t xml:space="preserve"> : </w:t>
      </w:r>
      <w:r w:rsidRPr="00A159E0">
        <w:rPr>
          <w:rFonts w:ascii="Arial" w:hAnsi="Arial" w:cs="Arial"/>
          <w:b/>
          <w:color w:val="1F4E79" w:themeColor="accent1" w:themeShade="80"/>
        </w:rPr>
        <w:t xml:space="preserve">“test1” </w:t>
      </w:r>
      <w:r w:rsidRPr="007D6532">
        <w:rPr>
          <w:rFonts w:ascii="Arial" w:hAnsi="Arial" w:cs="Arial"/>
          <w:b/>
          <w:color w:val="1F4E79" w:themeColor="accent1" w:themeShade="80"/>
        </w:rPr>
        <w:t>,</w:t>
      </w:r>
    </w:p>
    <w:p w14:paraId="026DB2C7"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r w:rsidRPr="007D6532">
        <w:rPr>
          <w:rFonts w:ascii="Arial" w:hAnsi="Arial" w:cs="Arial"/>
          <w:b/>
          <w:color w:val="1F4E79" w:themeColor="accent1" w:themeShade="80"/>
        </w:rPr>
        <w:t>property_foo2</w:t>
      </w:r>
      <w:r w:rsidRPr="00A159E0">
        <w:rPr>
          <w:rFonts w:ascii="Arial" w:hAnsi="Arial" w:cs="Arial"/>
          <w:b/>
          <w:color w:val="1F4E79" w:themeColor="accent1" w:themeShade="80"/>
        </w:rPr>
        <w:t>”</w:t>
      </w:r>
      <w:r w:rsidRPr="007D6532">
        <w:rPr>
          <w:rFonts w:ascii="Arial" w:hAnsi="Arial" w:cs="Arial"/>
          <w:b/>
          <w:color w:val="1F4E79" w:themeColor="accent1" w:themeShade="80"/>
        </w:rPr>
        <w:t xml:space="preserve"> : </w:t>
      </w:r>
      <w:r w:rsidRPr="00A159E0">
        <w:rPr>
          <w:rFonts w:ascii="Arial" w:hAnsi="Arial" w:cs="Arial"/>
          <w:b/>
          <w:color w:val="1F4E79" w:themeColor="accent1" w:themeShade="80"/>
        </w:rPr>
        <w:t>“</w:t>
      </w:r>
      <w:r w:rsidRPr="007D6532">
        <w:rPr>
          <w:rFonts w:ascii="Arial" w:hAnsi="Arial" w:cs="Arial"/>
          <w:b/>
          <w:color w:val="1F4E79" w:themeColor="accent1" w:themeShade="80"/>
        </w:rPr>
        <w:t>value_bar2</w:t>
      </w:r>
      <w:r w:rsidRPr="00A159E0">
        <w:rPr>
          <w:rFonts w:ascii="Arial" w:hAnsi="Arial" w:cs="Arial"/>
          <w:b/>
          <w:color w:val="1F4E79" w:themeColor="accent1" w:themeShade="80"/>
        </w:rPr>
        <w:t>”</w:t>
      </w:r>
    </w:p>
    <w:p w14:paraId="45703BC2"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7DB1558C"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25115DA7" w14:textId="77777777" w:rsidR="00D013F2" w:rsidRPr="007D6532" w:rsidRDefault="00D013F2" w:rsidP="00D013F2">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5A4E342B" w14:textId="16649C40" w:rsidR="00D013F2" w:rsidRDefault="00BD0AF6" w:rsidP="00983438">
      <w:pPr>
        <w:pStyle w:val="Heading4"/>
      </w:pPr>
      <w:r>
        <w:t xml:space="preserve">Error response </w:t>
      </w:r>
    </w:p>
    <w:p w14:paraId="79BFB697" w14:textId="77777777" w:rsidR="00BD0AF6" w:rsidRPr="007D6532" w:rsidRDefault="00BD0AF6" w:rsidP="00BD0AF6">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62AC23B2"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t>"status": 404,</w:t>
      </w:r>
    </w:p>
    <w:p w14:paraId="00E24659"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t>"error": {</w:t>
      </w:r>
    </w:p>
    <w:p w14:paraId="03B18047"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r>
      <w:r w:rsidRPr="00A159E0">
        <w:rPr>
          <w:rFonts w:ascii="Arial" w:hAnsi="Arial" w:cs="Arial"/>
          <w:color w:val="1F4E79" w:themeColor="accent1" w:themeShade="80"/>
        </w:rPr>
        <w:tab/>
        <w:t>"message": "Error message"</w:t>
      </w:r>
    </w:p>
    <w:p w14:paraId="4B92E342"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29937D89" w14:textId="77777777" w:rsidR="00BD0AF6" w:rsidRPr="007D6532" w:rsidRDefault="00BD0AF6" w:rsidP="00BD0AF6">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79885435" w14:textId="5CDC4440" w:rsidR="009D7690" w:rsidRDefault="009D7690" w:rsidP="00C030F1">
      <w:pPr>
        <w:pStyle w:val="ListParagraph"/>
      </w:pPr>
    </w:p>
    <w:p w14:paraId="4AFB41C5" w14:textId="77777777" w:rsidR="009D7690" w:rsidRDefault="009D7690" w:rsidP="007D6532"/>
    <w:p w14:paraId="242253BF" w14:textId="53F37F55" w:rsidR="009D7690" w:rsidRDefault="009D7690" w:rsidP="007D6532">
      <w:r>
        <w:br w:type="page"/>
      </w:r>
    </w:p>
    <w:p w14:paraId="458D8A62" w14:textId="19EB3192" w:rsidR="00F6287E" w:rsidRPr="007D6532" w:rsidRDefault="00F6287E" w:rsidP="00B231F6">
      <w:pPr>
        <w:pStyle w:val="Heading1"/>
        <w:rPr>
          <w:b/>
        </w:rPr>
      </w:pPr>
      <w:r w:rsidRPr="007D6532">
        <w:rPr>
          <w:b/>
        </w:rPr>
        <w:lastRenderedPageBreak/>
        <w:t>OpenStack Flavors</w:t>
      </w:r>
    </w:p>
    <w:p w14:paraId="2B2F9C6B" w14:textId="3B4421C7" w:rsidR="00432E9E" w:rsidRPr="00432E9E" w:rsidRDefault="00432E9E" w:rsidP="00432E9E">
      <w:r>
        <w:t>Flavor creator is a Plasma component that can generate I</w:t>
      </w:r>
      <w:r w:rsidR="00CF182E">
        <w:t>n</w:t>
      </w:r>
      <w:r>
        <w:t xml:space="preserve">tel® RSD optimized </w:t>
      </w:r>
      <w:r w:rsidR="0088345C">
        <w:t>flavors</w:t>
      </w:r>
      <w:r>
        <w:t xml:space="preserve"> </w:t>
      </w:r>
      <w:r w:rsidR="00F85F79">
        <w:t>which can then be inserted into OpenStack installations</w:t>
      </w:r>
      <w:r>
        <w:t>.</w:t>
      </w:r>
    </w:p>
    <w:p w14:paraId="26C8333F" w14:textId="434C3B12" w:rsidR="00F6287E" w:rsidRPr="007D6532" w:rsidRDefault="00F6287E" w:rsidP="00F6287E">
      <w:pPr>
        <w:pStyle w:val="Heading2"/>
        <w:rPr>
          <w:b/>
          <w:sz w:val="32"/>
          <w:szCs w:val="32"/>
        </w:rPr>
      </w:pPr>
      <w:r w:rsidRPr="007D6532">
        <w:rPr>
          <w:b/>
          <w:sz w:val="32"/>
          <w:szCs w:val="32"/>
        </w:rPr>
        <w:t>Flavor</w:t>
      </w:r>
      <w:r w:rsidR="00BB34BA" w:rsidRPr="007D6532">
        <w:rPr>
          <w:b/>
          <w:sz w:val="32"/>
          <w:szCs w:val="32"/>
        </w:rPr>
        <w:t xml:space="preserve"> Creator</w:t>
      </w:r>
    </w:p>
    <w:tbl>
      <w:tblPr>
        <w:tblStyle w:val="TableGrid"/>
        <w:tblW w:w="10255" w:type="dxa"/>
        <w:tblLook w:val="04A0" w:firstRow="1" w:lastRow="0" w:firstColumn="1" w:lastColumn="0" w:noHBand="0" w:noVBand="1"/>
      </w:tblPr>
      <w:tblGrid>
        <w:gridCol w:w="1242"/>
        <w:gridCol w:w="2540"/>
        <w:gridCol w:w="1856"/>
        <w:gridCol w:w="1856"/>
        <w:gridCol w:w="2761"/>
      </w:tblGrid>
      <w:tr w:rsidR="00F6287E" w14:paraId="0E1F749D" w14:textId="77777777" w:rsidTr="00D51E66">
        <w:tc>
          <w:tcPr>
            <w:tcW w:w="1242" w:type="dxa"/>
          </w:tcPr>
          <w:p w14:paraId="6962B0AE" w14:textId="77777777" w:rsidR="00F6287E" w:rsidRDefault="00F6287E" w:rsidP="00D51E66">
            <w:r>
              <w:t>Name</w:t>
            </w:r>
          </w:p>
        </w:tc>
        <w:tc>
          <w:tcPr>
            <w:tcW w:w="2540" w:type="dxa"/>
          </w:tcPr>
          <w:p w14:paraId="0A20F747" w14:textId="77777777" w:rsidR="00F6287E" w:rsidRDefault="00F6287E" w:rsidP="00D51E66"/>
        </w:tc>
        <w:tc>
          <w:tcPr>
            <w:tcW w:w="1856" w:type="dxa"/>
          </w:tcPr>
          <w:p w14:paraId="2DBB2022" w14:textId="77777777" w:rsidR="00F6287E" w:rsidRDefault="00F6287E" w:rsidP="00D51E66">
            <w:r>
              <w:t>In</w:t>
            </w:r>
          </w:p>
        </w:tc>
        <w:tc>
          <w:tcPr>
            <w:tcW w:w="1856" w:type="dxa"/>
          </w:tcPr>
          <w:p w14:paraId="7ECC7ACF" w14:textId="77777777" w:rsidR="00F6287E" w:rsidRDefault="00F6287E" w:rsidP="00D51E66">
            <w:r>
              <w:t>Type</w:t>
            </w:r>
          </w:p>
        </w:tc>
        <w:tc>
          <w:tcPr>
            <w:tcW w:w="2761" w:type="dxa"/>
          </w:tcPr>
          <w:p w14:paraId="05905BD4" w14:textId="77777777" w:rsidR="00F6287E" w:rsidRDefault="00F6287E" w:rsidP="00D51E66">
            <w:r>
              <w:t>Description</w:t>
            </w:r>
          </w:p>
        </w:tc>
      </w:tr>
      <w:tr w:rsidR="00F6287E" w14:paraId="4F067CA0" w14:textId="77777777" w:rsidTr="00D51E66">
        <w:tc>
          <w:tcPr>
            <w:tcW w:w="1242" w:type="dxa"/>
          </w:tcPr>
          <w:p w14:paraId="67C95F09" w14:textId="77777777" w:rsidR="00F6287E" w:rsidRPr="00A159E0" w:rsidRDefault="00F6287E" w:rsidP="00D51E66">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2540" w:type="dxa"/>
          </w:tcPr>
          <w:p w14:paraId="334FB85C" w14:textId="2287A6DF" w:rsidR="00F6287E" w:rsidRPr="00A159E0" w:rsidRDefault="00B30D74" w:rsidP="00F6287E">
            <w:pPr>
              <w:rPr>
                <w:rFonts w:ascii="Microsoft YaHei" w:eastAsia="Microsoft YaHei" w:hAnsi="Microsoft YaHei"/>
                <w:sz w:val="20"/>
                <w:szCs w:val="20"/>
              </w:rPr>
            </w:pPr>
            <w:r w:rsidRPr="00A159E0">
              <w:rPr>
                <w:rFonts w:ascii="Microsoft YaHei" w:eastAsia="Microsoft YaHei" w:hAnsi="Microsoft YaHei"/>
                <w:sz w:val="20"/>
                <w:szCs w:val="20"/>
              </w:rPr>
              <w:t>/</w:t>
            </w:r>
            <w:r w:rsidR="00352BDB" w:rsidRPr="00A159E0">
              <w:rPr>
                <w:rFonts w:ascii="Microsoft YaHei" w:eastAsia="Microsoft YaHei" w:hAnsi="Microsoft YaHei"/>
                <w:sz w:val="20"/>
                <w:szCs w:val="20"/>
              </w:rPr>
              <w:t>flavors</w:t>
            </w:r>
          </w:p>
        </w:tc>
        <w:tc>
          <w:tcPr>
            <w:tcW w:w="1856" w:type="dxa"/>
          </w:tcPr>
          <w:p w14:paraId="14605DF8" w14:textId="77777777" w:rsidR="00F6287E" w:rsidRPr="00A159E0" w:rsidRDefault="00F6287E" w:rsidP="00D51E66">
            <w:pPr>
              <w:rPr>
                <w:rFonts w:ascii="Microsoft YaHei" w:eastAsia="Microsoft YaHei" w:hAnsi="Microsoft YaHei"/>
                <w:sz w:val="20"/>
                <w:szCs w:val="20"/>
              </w:rPr>
            </w:pPr>
          </w:p>
        </w:tc>
        <w:tc>
          <w:tcPr>
            <w:tcW w:w="1856" w:type="dxa"/>
          </w:tcPr>
          <w:p w14:paraId="50019D94" w14:textId="77777777" w:rsidR="00F6287E" w:rsidRPr="00A159E0" w:rsidRDefault="00F6287E" w:rsidP="00D51E66">
            <w:pPr>
              <w:rPr>
                <w:rFonts w:ascii="Microsoft YaHei" w:eastAsia="Microsoft YaHei" w:hAnsi="Microsoft YaHei"/>
                <w:sz w:val="20"/>
                <w:szCs w:val="20"/>
              </w:rPr>
            </w:pPr>
          </w:p>
        </w:tc>
        <w:tc>
          <w:tcPr>
            <w:tcW w:w="2761" w:type="dxa"/>
          </w:tcPr>
          <w:p w14:paraId="6907103A" w14:textId="77777777" w:rsidR="00F6287E" w:rsidRPr="00A159E0" w:rsidRDefault="00F6287E" w:rsidP="00D51E66">
            <w:pPr>
              <w:rPr>
                <w:rFonts w:ascii="Microsoft YaHei" w:eastAsia="Microsoft YaHei" w:hAnsi="Microsoft YaHei"/>
                <w:sz w:val="20"/>
                <w:szCs w:val="20"/>
              </w:rPr>
            </w:pPr>
          </w:p>
        </w:tc>
      </w:tr>
      <w:tr w:rsidR="00F6287E" w14:paraId="4ED8DE60" w14:textId="77777777" w:rsidTr="00D51E66">
        <w:tc>
          <w:tcPr>
            <w:tcW w:w="1242" w:type="dxa"/>
          </w:tcPr>
          <w:p w14:paraId="46E7F41F" w14:textId="77777777" w:rsidR="00F6287E" w:rsidRPr="00A159E0" w:rsidRDefault="00F6287E" w:rsidP="00D51E66">
            <w:pPr>
              <w:rPr>
                <w:rFonts w:ascii="Microsoft YaHei" w:eastAsia="Microsoft YaHei" w:hAnsi="Microsoft YaHei"/>
                <w:sz w:val="20"/>
                <w:szCs w:val="20"/>
              </w:rPr>
            </w:pPr>
          </w:p>
        </w:tc>
        <w:tc>
          <w:tcPr>
            <w:tcW w:w="2540" w:type="dxa"/>
          </w:tcPr>
          <w:p w14:paraId="4B8D159D" w14:textId="77777777" w:rsidR="00F6287E" w:rsidRPr="00A159E0" w:rsidRDefault="00F6287E" w:rsidP="00D51E66">
            <w:pPr>
              <w:rPr>
                <w:rFonts w:ascii="Microsoft YaHei" w:eastAsia="Microsoft YaHei" w:hAnsi="Microsoft YaHei"/>
                <w:sz w:val="20"/>
                <w:szCs w:val="20"/>
              </w:rPr>
            </w:pPr>
          </w:p>
        </w:tc>
        <w:tc>
          <w:tcPr>
            <w:tcW w:w="1856" w:type="dxa"/>
          </w:tcPr>
          <w:p w14:paraId="7E830564" w14:textId="77777777" w:rsidR="00F6287E" w:rsidRPr="00A159E0" w:rsidRDefault="00F6287E" w:rsidP="00D51E66">
            <w:pPr>
              <w:rPr>
                <w:rFonts w:ascii="Microsoft YaHei" w:eastAsia="Microsoft YaHei" w:hAnsi="Microsoft YaHei"/>
                <w:sz w:val="20"/>
                <w:szCs w:val="20"/>
              </w:rPr>
            </w:pPr>
          </w:p>
        </w:tc>
        <w:tc>
          <w:tcPr>
            <w:tcW w:w="1856" w:type="dxa"/>
          </w:tcPr>
          <w:p w14:paraId="0372D9F9" w14:textId="77777777" w:rsidR="00F6287E" w:rsidRPr="00A159E0" w:rsidRDefault="00F6287E" w:rsidP="00D51E66">
            <w:pPr>
              <w:rPr>
                <w:rFonts w:ascii="Microsoft YaHei" w:eastAsia="Microsoft YaHei" w:hAnsi="Microsoft YaHei"/>
                <w:sz w:val="20"/>
                <w:szCs w:val="20"/>
              </w:rPr>
            </w:pPr>
          </w:p>
        </w:tc>
        <w:tc>
          <w:tcPr>
            <w:tcW w:w="2761" w:type="dxa"/>
          </w:tcPr>
          <w:p w14:paraId="6820D6AF" w14:textId="77777777" w:rsidR="00F6287E" w:rsidRPr="00A159E0" w:rsidRDefault="00F6287E" w:rsidP="00D51E66">
            <w:pPr>
              <w:rPr>
                <w:rFonts w:ascii="Microsoft YaHei" w:eastAsia="Microsoft YaHei" w:hAnsi="Microsoft YaHei"/>
                <w:sz w:val="20"/>
                <w:szCs w:val="20"/>
              </w:rPr>
            </w:pPr>
          </w:p>
        </w:tc>
      </w:tr>
    </w:tbl>
    <w:p w14:paraId="78257306" w14:textId="77777777" w:rsidR="00F6287E" w:rsidRDefault="00F6287E" w:rsidP="00F6287E"/>
    <w:p w14:paraId="47583D3F" w14:textId="77777777" w:rsidR="00F6287E" w:rsidRDefault="00F6287E" w:rsidP="00F6287E">
      <w:pPr>
        <w:pStyle w:val="Heading3"/>
      </w:pPr>
      <w:r>
        <w:t>Operations</w:t>
      </w:r>
    </w:p>
    <w:p w14:paraId="1F328556" w14:textId="77777777" w:rsidR="00F6287E" w:rsidRDefault="00F6287E" w:rsidP="00F6287E">
      <w:pPr>
        <w:pStyle w:val="Heading4"/>
        <w:rPr>
          <w:b/>
          <w:i w:val="0"/>
          <w:sz w:val="32"/>
          <w:szCs w:val="32"/>
        </w:rPr>
      </w:pPr>
      <w:r w:rsidRPr="007D6532">
        <w:rPr>
          <w:b/>
          <w:i w:val="0"/>
          <w:sz w:val="32"/>
          <w:szCs w:val="32"/>
        </w:rPr>
        <w:t xml:space="preserve">GET </w:t>
      </w:r>
    </w:p>
    <w:p w14:paraId="7A3CF2D8" w14:textId="76850ECE" w:rsidR="003E6CE0" w:rsidRPr="003E6CE0" w:rsidRDefault="005E3E89" w:rsidP="003E6CE0">
      <w:r>
        <w:t>No operation on /GET</w:t>
      </w:r>
    </w:p>
    <w:p w14:paraId="7031F9D9" w14:textId="48E7775F" w:rsidR="00F6287E" w:rsidRPr="007D6532" w:rsidRDefault="00B30D74" w:rsidP="00F6287E">
      <w:pPr>
        <w:pStyle w:val="Code1"/>
        <w:rPr>
          <w:b/>
          <w:color w:val="1F4E79" w:themeColor="accent1" w:themeShade="80"/>
          <w:sz w:val="24"/>
          <w:szCs w:val="24"/>
        </w:rPr>
      </w:pPr>
      <w:r>
        <w:rPr>
          <w:b/>
          <w:color w:val="1F4E79" w:themeColor="accent1" w:themeShade="80"/>
          <w:sz w:val="24"/>
          <w:szCs w:val="24"/>
        </w:rPr>
        <w:t>GET /</w:t>
      </w:r>
      <w:r w:rsidR="00352BDB">
        <w:rPr>
          <w:b/>
          <w:color w:val="1F4E79" w:themeColor="accent1" w:themeShade="80"/>
          <w:sz w:val="24"/>
          <w:szCs w:val="24"/>
        </w:rPr>
        <w:t>flavors</w:t>
      </w:r>
    </w:p>
    <w:p w14:paraId="7DEE6DE1" w14:textId="77777777" w:rsidR="00F6287E" w:rsidRDefault="00F6287E" w:rsidP="00F6287E">
      <w:pPr>
        <w:pStyle w:val="Heading4"/>
      </w:pPr>
      <w:r>
        <w:t xml:space="preserve">Response </w:t>
      </w:r>
    </w:p>
    <w:p w14:paraId="3EFA5344" w14:textId="77777777" w:rsidR="00F6287E" w:rsidRPr="007D6532" w:rsidRDefault="00F6287E" w:rsidP="00F6287E">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131E8494" w14:textId="66C0A418" w:rsidR="00CC6238" w:rsidRPr="00CC6238" w:rsidRDefault="005E3E89" w:rsidP="00CC6238">
      <w:pPr>
        <w:pStyle w:val="Code1"/>
        <w:rPr>
          <w:rFonts w:ascii="Arial" w:hAnsi="Arial" w:cs="Arial"/>
          <w:b/>
          <w:color w:val="1F4E79" w:themeColor="accent1" w:themeShade="80"/>
        </w:rPr>
      </w:pPr>
      <w:r>
        <w:rPr>
          <w:rFonts w:ascii="Arial" w:hAnsi="Arial" w:cs="Arial"/>
          <w:b/>
          <w:color w:val="1F4E79" w:themeColor="accent1" w:themeShade="80"/>
        </w:rPr>
        <w:tab/>
      </w:r>
    </w:p>
    <w:p w14:paraId="43F40F4C" w14:textId="25E7B3F4" w:rsidR="00F6287E" w:rsidRPr="007D6532" w:rsidRDefault="00F6287E" w:rsidP="0028119E">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1BD1D7EB" w14:textId="77777777" w:rsidR="00BB34BA" w:rsidRDefault="00BB34BA" w:rsidP="00FD7BBD"/>
    <w:p w14:paraId="23151114" w14:textId="5D72E657" w:rsidR="003E6CE0" w:rsidRDefault="003E6CE0">
      <w:r>
        <w:br w:type="page"/>
      </w:r>
    </w:p>
    <w:p w14:paraId="123524CF" w14:textId="77777777" w:rsidR="00BB34BA" w:rsidRDefault="00BB34BA" w:rsidP="00BB34BA">
      <w:pPr>
        <w:rPr>
          <w:rFonts w:asciiTheme="majorHAnsi" w:eastAsiaTheme="majorEastAsia" w:hAnsiTheme="majorHAnsi" w:cstheme="majorBidi"/>
          <w:color w:val="2E74B5" w:themeColor="accent1" w:themeShade="BF"/>
          <w:sz w:val="26"/>
          <w:szCs w:val="26"/>
        </w:rPr>
      </w:pPr>
    </w:p>
    <w:p w14:paraId="6E81298F" w14:textId="0AF9C5C0" w:rsidR="00DA0546" w:rsidRPr="007D6532" w:rsidRDefault="00DA0546" w:rsidP="00DA0546">
      <w:pPr>
        <w:pStyle w:val="Heading2"/>
        <w:rPr>
          <w:b/>
          <w:sz w:val="32"/>
          <w:szCs w:val="32"/>
        </w:rPr>
      </w:pPr>
      <w:r w:rsidRPr="007D6532">
        <w:rPr>
          <w:b/>
          <w:sz w:val="32"/>
          <w:szCs w:val="32"/>
        </w:rPr>
        <w:t xml:space="preserve">Flavor creator - </w:t>
      </w:r>
      <w:r w:rsidR="00CF182E" w:rsidRPr="007D6532">
        <w:rPr>
          <w:b/>
          <w:sz w:val="32"/>
          <w:szCs w:val="32"/>
        </w:rPr>
        <w:t>Generate flavors</w:t>
      </w:r>
    </w:p>
    <w:p w14:paraId="25E3F1C7" w14:textId="72FD4FAD" w:rsidR="0007695B" w:rsidRDefault="0007695B" w:rsidP="0007695B">
      <w:r>
        <w:t xml:space="preserve">This API call generates OpenStack flavors based on the specified criterion. If the criterion provided is not supported an error message that the operation is not supported </w:t>
      </w:r>
      <w:r w:rsidR="00E00A9D">
        <w:t>shall be</w:t>
      </w:r>
      <w:r>
        <w:t xml:space="preserve"> returned. </w:t>
      </w:r>
    </w:p>
    <w:tbl>
      <w:tblPr>
        <w:tblStyle w:val="TableGrid"/>
        <w:tblW w:w="10255" w:type="dxa"/>
        <w:tblLook w:val="04A0" w:firstRow="1" w:lastRow="0" w:firstColumn="1" w:lastColumn="0" w:noHBand="0" w:noVBand="1"/>
      </w:tblPr>
      <w:tblGrid>
        <w:gridCol w:w="1242"/>
        <w:gridCol w:w="1363"/>
        <w:gridCol w:w="1620"/>
        <w:gridCol w:w="1080"/>
        <w:gridCol w:w="4950"/>
      </w:tblGrid>
      <w:tr w:rsidR="00E2240B" w14:paraId="7EB3DE4F" w14:textId="77777777" w:rsidTr="00475D57">
        <w:tc>
          <w:tcPr>
            <w:tcW w:w="1242" w:type="dxa"/>
          </w:tcPr>
          <w:p w14:paraId="74AEAD2D" w14:textId="77777777" w:rsidR="00E2240B" w:rsidRDefault="00E2240B" w:rsidP="00D51E66">
            <w:r>
              <w:t>Name</w:t>
            </w:r>
          </w:p>
        </w:tc>
        <w:tc>
          <w:tcPr>
            <w:tcW w:w="1363" w:type="dxa"/>
          </w:tcPr>
          <w:p w14:paraId="6C369693" w14:textId="77777777" w:rsidR="00E2240B" w:rsidRDefault="00E2240B" w:rsidP="00D51E66"/>
        </w:tc>
        <w:tc>
          <w:tcPr>
            <w:tcW w:w="1620" w:type="dxa"/>
          </w:tcPr>
          <w:p w14:paraId="053B6FBB" w14:textId="77777777" w:rsidR="00E2240B" w:rsidRDefault="00E2240B" w:rsidP="00D51E66">
            <w:r>
              <w:t>In</w:t>
            </w:r>
          </w:p>
        </w:tc>
        <w:tc>
          <w:tcPr>
            <w:tcW w:w="1080" w:type="dxa"/>
          </w:tcPr>
          <w:p w14:paraId="543A02D1" w14:textId="77777777" w:rsidR="00E2240B" w:rsidRDefault="00E2240B" w:rsidP="00D51E66">
            <w:r>
              <w:t>Type</w:t>
            </w:r>
          </w:p>
        </w:tc>
        <w:tc>
          <w:tcPr>
            <w:tcW w:w="4950" w:type="dxa"/>
          </w:tcPr>
          <w:p w14:paraId="508AFA5F" w14:textId="77777777" w:rsidR="00E2240B" w:rsidRDefault="00E2240B" w:rsidP="00D51E66">
            <w:r>
              <w:t>Description</w:t>
            </w:r>
          </w:p>
        </w:tc>
      </w:tr>
      <w:tr w:rsidR="00E2240B" w14:paraId="3A134457" w14:textId="77777777" w:rsidTr="00475D57">
        <w:tc>
          <w:tcPr>
            <w:tcW w:w="1242" w:type="dxa"/>
          </w:tcPr>
          <w:p w14:paraId="556467B2" w14:textId="77777777" w:rsidR="00E2240B" w:rsidRDefault="00E2240B" w:rsidP="00D51E66">
            <w:r>
              <w:t>URI</w:t>
            </w:r>
          </w:p>
        </w:tc>
        <w:tc>
          <w:tcPr>
            <w:tcW w:w="1363" w:type="dxa"/>
          </w:tcPr>
          <w:p w14:paraId="07EB0031" w14:textId="68524567" w:rsidR="00E2240B" w:rsidRDefault="00B30D74" w:rsidP="00ED629E">
            <w:r>
              <w:t>/</w:t>
            </w:r>
            <w:r w:rsidR="0028119E">
              <w:t>flavors</w:t>
            </w:r>
          </w:p>
        </w:tc>
        <w:tc>
          <w:tcPr>
            <w:tcW w:w="1620" w:type="dxa"/>
          </w:tcPr>
          <w:p w14:paraId="5D731A30" w14:textId="77777777" w:rsidR="00E2240B" w:rsidRDefault="00E2240B" w:rsidP="00D51E66"/>
        </w:tc>
        <w:tc>
          <w:tcPr>
            <w:tcW w:w="1080" w:type="dxa"/>
          </w:tcPr>
          <w:p w14:paraId="23C07ABB" w14:textId="77777777" w:rsidR="00E2240B" w:rsidRDefault="00E2240B" w:rsidP="00D51E66"/>
        </w:tc>
        <w:tc>
          <w:tcPr>
            <w:tcW w:w="4950" w:type="dxa"/>
          </w:tcPr>
          <w:p w14:paraId="2A3122DD" w14:textId="77777777" w:rsidR="00E2240B" w:rsidRDefault="00E2240B" w:rsidP="00D51E66"/>
        </w:tc>
      </w:tr>
      <w:tr w:rsidR="00E2240B" w14:paraId="3E25F0F3" w14:textId="77777777" w:rsidTr="00475D57">
        <w:tc>
          <w:tcPr>
            <w:tcW w:w="1242" w:type="dxa"/>
          </w:tcPr>
          <w:p w14:paraId="10317F19" w14:textId="439C8928" w:rsidR="00E2240B" w:rsidRPr="00A159E0" w:rsidRDefault="00FB3BA3" w:rsidP="00D51E66">
            <w:pPr>
              <w:rPr>
                <w:rFonts w:ascii="Microsoft YaHei" w:eastAsia="Microsoft YaHei" w:hAnsi="Microsoft YaHei"/>
                <w:sz w:val="20"/>
                <w:szCs w:val="20"/>
              </w:rPr>
            </w:pPr>
            <w:r w:rsidRPr="00A159E0">
              <w:rPr>
                <w:rFonts w:ascii="Microsoft YaHei" w:eastAsia="Microsoft YaHei" w:hAnsi="Microsoft YaHei"/>
                <w:sz w:val="20"/>
                <w:szCs w:val="20"/>
              </w:rPr>
              <w:t>criteria</w:t>
            </w:r>
          </w:p>
        </w:tc>
        <w:tc>
          <w:tcPr>
            <w:tcW w:w="1363" w:type="dxa"/>
          </w:tcPr>
          <w:p w14:paraId="55E58C1E" w14:textId="64383C8E" w:rsidR="00E2240B" w:rsidRPr="00A159E0" w:rsidRDefault="005F30E6" w:rsidP="00D51E66">
            <w:pPr>
              <w:rPr>
                <w:rFonts w:ascii="Microsoft YaHei" w:eastAsia="Microsoft YaHei" w:hAnsi="Microsoft YaHei"/>
                <w:sz w:val="20"/>
                <w:szCs w:val="20"/>
              </w:rPr>
            </w:pPr>
            <w:r w:rsidRPr="00A159E0">
              <w:rPr>
                <w:rFonts w:ascii="Microsoft YaHei" w:eastAsia="Microsoft YaHei" w:hAnsi="Microsoft YaHei"/>
                <w:sz w:val="20"/>
                <w:szCs w:val="20"/>
              </w:rPr>
              <w:t xml:space="preserve">Input </w:t>
            </w:r>
          </w:p>
        </w:tc>
        <w:tc>
          <w:tcPr>
            <w:tcW w:w="1620" w:type="dxa"/>
          </w:tcPr>
          <w:p w14:paraId="623D30EA" w14:textId="43DF5BD7" w:rsidR="00E2240B" w:rsidRPr="00A159E0" w:rsidRDefault="00E2240B" w:rsidP="00D51E66">
            <w:pPr>
              <w:rPr>
                <w:rFonts w:ascii="Microsoft YaHei" w:eastAsia="Microsoft YaHei" w:hAnsi="Microsoft YaHei"/>
                <w:sz w:val="20"/>
                <w:szCs w:val="20"/>
              </w:rPr>
            </w:pPr>
            <w:r w:rsidRPr="00A159E0">
              <w:rPr>
                <w:rFonts w:ascii="Microsoft YaHei" w:eastAsia="Microsoft YaHei" w:hAnsi="Microsoft YaHei"/>
                <w:sz w:val="20"/>
                <w:szCs w:val="20"/>
              </w:rPr>
              <w:t>Request Body</w:t>
            </w:r>
          </w:p>
        </w:tc>
        <w:tc>
          <w:tcPr>
            <w:tcW w:w="1080" w:type="dxa"/>
          </w:tcPr>
          <w:p w14:paraId="608A6EED" w14:textId="6AD32031" w:rsidR="00E2240B" w:rsidRPr="00A159E0" w:rsidRDefault="00E2240B"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4950" w:type="dxa"/>
          </w:tcPr>
          <w:p w14:paraId="39CE65D8" w14:textId="18165975" w:rsidR="00E2240B" w:rsidRPr="00A159E0" w:rsidRDefault="00E2240B" w:rsidP="007C5E35">
            <w:pPr>
              <w:rPr>
                <w:rFonts w:ascii="Microsoft YaHei" w:eastAsia="Microsoft YaHei" w:hAnsi="Microsoft YaHei"/>
                <w:sz w:val="20"/>
                <w:szCs w:val="20"/>
              </w:rPr>
            </w:pPr>
            <w:r w:rsidRPr="00A159E0">
              <w:rPr>
                <w:rFonts w:ascii="Microsoft YaHei" w:eastAsia="Microsoft YaHei" w:hAnsi="Microsoft YaHei"/>
                <w:sz w:val="20"/>
                <w:szCs w:val="20"/>
              </w:rPr>
              <w:t>Criterion to be used to generate the flavors</w:t>
            </w:r>
            <w:r w:rsidR="007C5E35" w:rsidRPr="00A159E0">
              <w:rPr>
                <w:rFonts w:ascii="Microsoft YaHei" w:eastAsia="Microsoft YaHei" w:hAnsi="Microsoft YaHei"/>
                <w:sz w:val="20"/>
                <w:szCs w:val="20"/>
              </w:rPr>
              <w:t>. Supported criterion determine</w:t>
            </w:r>
            <w:r w:rsidR="0028119E" w:rsidRPr="00A159E0">
              <w:rPr>
                <w:rFonts w:ascii="Microsoft YaHei" w:eastAsia="Microsoft YaHei" w:hAnsi="Microsoft YaHei"/>
                <w:sz w:val="20"/>
                <w:szCs w:val="20"/>
              </w:rPr>
              <w:t xml:space="preserve">d from output of </w:t>
            </w:r>
            <w:r w:rsidR="007C5E35" w:rsidRPr="00A159E0">
              <w:rPr>
                <w:rFonts w:ascii="Microsoft YaHei" w:eastAsia="Microsoft YaHei" w:hAnsi="Microsoft YaHei"/>
                <w:sz w:val="20"/>
                <w:szCs w:val="20"/>
              </w:rPr>
              <w:t>/</w:t>
            </w:r>
            <w:r w:rsidR="0028119E" w:rsidRPr="00A159E0">
              <w:rPr>
                <w:rFonts w:ascii="Microsoft YaHei" w:eastAsia="Microsoft YaHei" w:hAnsi="Microsoft YaHei"/>
                <w:sz w:val="20"/>
                <w:szCs w:val="20"/>
              </w:rPr>
              <w:t>criteria</w:t>
            </w:r>
          </w:p>
        </w:tc>
      </w:tr>
    </w:tbl>
    <w:p w14:paraId="1F82B6E2" w14:textId="77777777" w:rsidR="00E2240B" w:rsidRDefault="00E2240B" w:rsidP="0007695B"/>
    <w:p w14:paraId="71CF5B96" w14:textId="6FA85EBE" w:rsidR="00EB4AFA" w:rsidRDefault="0028119E" w:rsidP="00EB4AFA">
      <w:pPr>
        <w:pStyle w:val="Heading4"/>
        <w:rPr>
          <w:b/>
          <w:i w:val="0"/>
          <w:sz w:val="32"/>
          <w:szCs w:val="32"/>
        </w:rPr>
      </w:pPr>
      <w:r>
        <w:rPr>
          <w:b/>
          <w:i w:val="0"/>
          <w:sz w:val="32"/>
          <w:szCs w:val="32"/>
        </w:rPr>
        <w:t>POST</w:t>
      </w:r>
    </w:p>
    <w:p w14:paraId="17F3F629" w14:textId="77777777" w:rsidR="005A5B88" w:rsidRDefault="005A5B88" w:rsidP="005A5B88">
      <w:pPr>
        <w:shd w:val="clear" w:color="auto" w:fill="FFFFFF"/>
        <w:spacing w:after="150" w:line="360" w:lineRule="atLeast"/>
        <w:rPr>
          <w:rFonts w:ascii="Helvetica" w:eastAsia="Times New Roman" w:hAnsi="Helvetica" w:cs="Helvetica"/>
          <w:color w:val="3E4349"/>
          <w:sz w:val="19"/>
          <w:szCs w:val="19"/>
          <w:lang w:eastAsia="zh-CN"/>
        </w:rPr>
      </w:pPr>
      <w:r>
        <w:rPr>
          <w:rFonts w:ascii="Helvetica" w:eastAsia="Times New Roman" w:hAnsi="Helvetica" w:cs="Helvetica"/>
          <w:color w:val="3E4349"/>
          <w:sz w:val="19"/>
          <w:szCs w:val="19"/>
          <w:lang w:eastAsia="zh-CN"/>
        </w:rPr>
        <w:t>Normal response codes: 200</w:t>
      </w:r>
    </w:p>
    <w:p w14:paraId="213CA9A3" w14:textId="751904BE" w:rsidR="0028119E" w:rsidRPr="007D6532" w:rsidRDefault="0028119E" w:rsidP="005A5B88">
      <w:pPr>
        <w:shd w:val="clear" w:color="auto" w:fill="FFFFFF"/>
        <w:spacing w:after="150" w:line="360" w:lineRule="atLeast"/>
        <w:rPr>
          <w:rFonts w:ascii="Helvetica" w:eastAsia="Times New Roman" w:hAnsi="Helvetica" w:cs="Helvetica"/>
          <w:color w:val="3E4349"/>
          <w:sz w:val="19"/>
          <w:szCs w:val="19"/>
          <w:lang w:eastAsia="zh-CN"/>
        </w:rPr>
      </w:pPr>
      <w:r w:rsidRPr="006C4E99">
        <w:rPr>
          <w:rFonts w:ascii="Helvetica" w:eastAsia="Times New Roman" w:hAnsi="Helvetica" w:cs="Helvetica"/>
          <w:color w:val="3E4349"/>
          <w:sz w:val="19"/>
          <w:szCs w:val="19"/>
          <w:lang w:eastAsia="zh-CN"/>
        </w:rPr>
        <w:t>Error response codes: 400</w:t>
      </w:r>
      <w:r w:rsidR="00F01123">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401</w:t>
      </w:r>
      <w:r w:rsidR="00F01123">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403</w:t>
      </w:r>
      <w:r w:rsidR="00F01123">
        <w:rPr>
          <w:rFonts w:ascii="Helvetica" w:eastAsia="Times New Roman" w:hAnsi="Helvetica" w:cs="Helvetica"/>
          <w:color w:val="3E4349"/>
          <w:sz w:val="19"/>
          <w:szCs w:val="19"/>
          <w:lang w:eastAsia="zh-CN"/>
        </w:rPr>
        <w:t xml:space="preserve">, </w:t>
      </w:r>
      <w:r w:rsidR="005A5B88">
        <w:rPr>
          <w:rFonts w:ascii="Helvetica" w:eastAsia="Times New Roman" w:hAnsi="Helvetica" w:cs="Helvetica"/>
          <w:color w:val="3E4349"/>
          <w:sz w:val="19"/>
          <w:szCs w:val="19"/>
          <w:lang w:eastAsia="zh-CN"/>
        </w:rPr>
        <w:t>404</w:t>
      </w:r>
      <w:r w:rsidR="00F01123">
        <w:rPr>
          <w:rFonts w:ascii="Helvetica" w:eastAsia="Times New Roman" w:hAnsi="Helvetica" w:cs="Helvetica"/>
          <w:color w:val="3E4349"/>
          <w:sz w:val="19"/>
          <w:szCs w:val="19"/>
          <w:lang w:eastAsia="zh-CN"/>
        </w:rPr>
        <w:t xml:space="preserve">, </w:t>
      </w:r>
      <w:r w:rsidR="005A5B88">
        <w:rPr>
          <w:rFonts w:ascii="Helvetica" w:eastAsia="Times New Roman" w:hAnsi="Helvetica" w:cs="Helvetica"/>
          <w:color w:val="3E4349"/>
          <w:sz w:val="19"/>
          <w:szCs w:val="19"/>
          <w:lang w:eastAsia="zh-CN"/>
        </w:rPr>
        <w:t>409</w:t>
      </w:r>
    </w:p>
    <w:p w14:paraId="3AF978FC" w14:textId="653D21E0" w:rsidR="00EB4AFA" w:rsidRPr="007D6532" w:rsidRDefault="00F01123" w:rsidP="00EB4AFA">
      <w:pPr>
        <w:pStyle w:val="Code1"/>
        <w:rPr>
          <w:b/>
          <w:sz w:val="24"/>
          <w:szCs w:val="24"/>
        </w:rPr>
      </w:pPr>
      <w:r>
        <w:rPr>
          <w:b/>
          <w:color w:val="1F4E79" w:themeColor="accent1" w:themeShade="80"/>
          <w:sz w:val="24"/>
          <w:szCs w:val="24"/>
        </w:rPr>
        <w:t>POST</w:t>
      </w:r>
      <w:r w:rsidR="00634061">
        <w:rPr>
          <w:b/>
          <w:color w:val="1F4E79" w:themeColor="accent1" w:themeShade="80"/>
          <w:sz w:val="24"/>
          <w:szCs w:val="24"/>
        </w:rPr>
        <w:t xml:space="preserve"> </w:t>
      </w:r>
      <w:r w:rsidR="00B30D74">
        <w:rPr>
          <w:b/>
          <w:color w:val="1F4E79" w:themeColor="accent1" w:themeShade="80"/>
          <w:sz w:val="24"/>
          <w:szCs w:val="24"/>
        </w:rPr>
        <w:t>/</w:t>
      </w:r>
      <w:r w:rsidR="00ED629E" w:rsidRPr="007D6532">
        <w:rPr>
          <w:b/>
          <w:color w:val="1F4E79" w:themeColor="accent1" w:themeShade="80"/>
          <w:sz w:val="24"/>
          <w:szCs w:val="24"/>
        </w:rPr>
        <w:t>flavors</w:t>
      </w:r>
    </w:p>
    <w:p w14:paraId="0FA3402E" w14:textId="77777777" w:rsidR="00EB4AFA" w:rsidRDefault="00EB4AFA" w:rsidP="00EB4AFA">
      <w:pPr>
        <w:pStyle w:val="Code1"/>
        <w:rPr>
          <w:color w:val="1F4E79" w:themeColor="accent1" w:themeShade="80"/>
        </w:rPr>
      </w:pPr>
      <w:r w:rsidRPr="007D6532">
        <w:rPr>
          <w:color w:val="1F4E79" w:themeColor="accent1" w:themeShade="80"/>
        </w:rPr>
        <w:t>Content-Type: application/json</w:t>
      </w:r>
    </w:p>
    <w:p w14:paraId="2D2CC293" w14:textId="77777777" w:rsidR="0098465F" w:rsidRPr="007D6532" w:rsidRDefault="0098465F" w:rsidP="00EB4AFA">
      <w:pPr>
        <w:pStyle w:val="Code1"/>
        <w:rPr>
          <w:color w:val="1F4E79" w:themeColor="accent1" w:themeShade="80"/>
        </w:rPr>
      </w:pPr>
    </w:p>
    <w:p w14:paraId="442CE911" w14:textId="77777777" w:rsidR="00EB4AFA" w:rsidRPr="007D6532" w:rsidRDefault="00EB4AFA" w:rsidP="00EB4AFA">
      <w:pPr>
        <w:pStyle w:val="Code1"/>
        <w:rPr>
          <w:rFonts w:ascii="Arial" w:hAnsi="Arial" w:cs="Arial"/>
          <w:color w:val="1F4E79" w:themeColor="accent1" w:themeShade="80"/>
        </w:rPr>
      </w:pPr>
      <w:r w:rsidRPr="007D6532">
        <w:rPr>
          <w:rFonts w:ascii="Arial" w:hAnsi="Arial" w:cs="Arial"/>
          <w:color w:val="1F4E79" w:themeColor="accent1" w:themeShade="80"/>
        </w:rPr>
        <w:t>{</w:t>
      </w:r>
    </w:p>
    <w:p w14:paraId="089A9F51" w14:textId="10022A9E" w:rsidR="001C34F0" w:rsidRPr="001C34F0" w:rsidRDefault="002F339D" w:rsidP="002F339D">
      <w:pPr>
        <w:pStyle w:val="Code1"/>
        <w:rPr>
          <w:rFonts w:ascii="Arial" w:hAnsi="Arial" w:cs="Arial"/>
          <w:color w:val="1F4E79" w:themeColor="accent1" w:themeShade="80"/>
        </w:rPr>
      </w:pPr>
      <w:r>
        <w:rPr>
          <w:rFonts w:ascii="Arial" w:hAnsi="Arial" w:cs="Arial"/>
          <w:color w:val="1F4E79" w:themeColor="accent1" w:themeShade="80"/>
        </w:rPr>
        <w:tab/>
        <w:t>"criteria": “criterion1, criterion2..”</w:t>
      </w:r>
    </w:p>
    <w:p w14:paraId="4FAD733D" w14:textId="5BDA0A4F" w:rsidR="00282CAE" w:rsidRDefault="00282CAE" w:rsidP="00EB4AFA">
      <w:pPr>
        <w:pStyle w:val="Code1"/>
        <w:rPr>
          <w:rFonts w:ascii="Arial" w:hAnsi="Arial" w:cs="Arial"/>
          <w:color w:val="1F4E79" w:themeColor="accent1" w:themeShade="80"/>
        </w:rPr>
      </w:pPr>
      <w:r>
        <w:rPr>
          <w:rFonts w:ascii="Arial" w:hAnsi="Arial" w:cs="Arial"/>
          <w:color w:val="1F4E79" w:themeColor="accent1" w:themeShade="80"/>
        </w:rPr>
        <w:tab/>
      </w:r>
    </w:p>
    <w:p w14:paraId="15F3F65C" w14:textId="09F5F72A" w:rsidR="00EB4AFA" w:rsidRPr="007D6532" w:rsidRDefault="00EB4AFA" w:rsidP="00EB4AFA">
      <w:pPr>
        <w:pStyle w:val="Code1"/>
        <w:rPr>
          <w:rFonts w:ascii="Arial" w:hAnsi="Arial" w:cs="Arial"/>
          <w:color w:val="1F4E79" w:themeColor="accent1" w:themeShade="80"/>
        </w:rPr>
      </w:pPr>
      <w:r w:rsidRPr="007D6532">
        <w:rPr>
          <w:rFonts w:ascii="Arial" w:hAnsi="Arial" w:cs="Arial"/>
          <w:color w:val="1F4E79" w:themeColor="accent1" w:themeShade="80"/>
        </w:rPr>
        <w:t>}</w:t>
      </w:r>
    </w:p>
    <w:p w14:paraId="04E1D605" w14:textId="77777777" w:rsidR="00EB4AFA" w:rsidRDefault="00EB4AFA" w:rsidP="00EB4AFA">
      <w:pPr>
        <w:pStyle w:val="Heading4"/>
      </w:pPr>
      <w:r>
        <w:t xml:space="preserve">Response </w:t>
      </w:r>
    </w:p>
    <w:p w14:paraId="5129FFA4" w14:textId="5E0CE78C" w:rsidR="00D334FD" w:rsidRPr="00A159E0" w:rsidRDefault="00EB4AFA" w:rsidP="00D334FD">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36B8E209" w14:textId="7C7CE012" w:rsidR="005E3E89" w:rsidRPr="005E3E89" w:rsidRDefault="001834FE" w:rsidP="005E3E89">
      <w:pPr>
        <w:pStyle w:val="Code1"/>
        <w:rPr>
          <w:rFonts w:ascii="Arial" w:hAnsi="Arial" w:cs="Arial"/>
          <w:b/>
          <w:color w:val="1F4E79" w:themeColor="accent1" w:themeShade="80"/>
        </w:rPr>
      </w:pPr>
      <w:r w:rsidRPr="005E3E89">
        <w:rPr>
          <w:rFonts w:ascii="Arial" w:hAnsi="Arial" w:cs="Arial"/>
          <w:b/>
          <w:color w:val="1F4E79" w:themeColor="accent1" w:themeShade="80"/>
        </w:rPr>
        <w:t xml:space="preserve"> </w:t>
      </w:r>
      <w:r w:rsidR="005E3E89" w:rsidRPr="005E3E89">
        <w:rPr>
          <w:rFonts w:ascii="Arial" w:hAnsi="Arial" w:cs="Arial"/>
          <w:b/>
          <w:color w:val="1F4E79" w:themeColor="accent1" w:themeShade="80"/>
        </w:rPr>
        <w:t>[</w:t>
      </w:r>
    </w:p>
    <w:p w14:paraId="6DC43B0C"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w:t>
      </w:r>
    </w:p>
    <w:p w14:paraId="1C1A3C04"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"[{\"flavor\": {\"disk\": 17519, \"vcpus\": 4, \"ram\": 16, \"name\": \"S_irsd-Systems:Rack1-Block1-Sled1-Node1_Sled:Rack1-Block1-Sled1_Enclosure:Rack1-Block1_Rack:Rack1_\", \"id\": \"1e3fda00-f3cc-46f7-9fd2-7e384ab81770\"}}, {\"extra_specs\": {\"Rack\": \"Rack1\", \"Systems\": \"Rack1-Block1-Sled1-Node1\", \"Sled\": \"Rack1-Block1-Sled1\", \"Enclosure\": \"Rack1-Block1\"}}]",</w:t>
      </w:r>
    </w:p>
    <w:p w14:paraId="357D1449"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"[{\"flavor\": {\"disk\": 70076, \"vcpus\": 16, \"ram\": 64, \"name\": \"L_irsd-Systems:Rack1-Block1-Sled1-Node1_Sled:Rack1-Block1-Sled1_Enclosure:Rack1-Block1_Rack:Rack1_\", \"id\": \"a4ccdf1b-7df1-4499-85c0-39aa503716e8\"}}, {\"extra_specs\": {\"Rack\": \"Rack1\", \"Systems\": \"Rack1-Block1-Sled1-Node1\", \"Sled\": \"Rack1-Block1-Sled1\", \"Enclosure\": \"Rack1-Block1\"}}]",</w:t>
      </w:r>
    </w:p>
    <w:p w14:paraId="1A7FFC27"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"[{\"flavor\": {\"disk\": 35038, \"vcpus\": 8, \"ram\": 32, \"name\": \"M_irsd-Systems:Rack1-Block1-Sled1-Node1_Sled:Rack1-Block1-Sled1_Enclosure:Rack1-Block1_Rack:Rack1_\", \"id\": \"c40f7fa8-7699-450c-abe2-3194c6aaa76c\"}}, {\"extra_specs\": {\"Rack\": \"Rack1\", \"Systems\": \"Rack1-Block1-Sled1-Node1\", \"Sled\": \"Rack1-Block1-Sled1\", \"Enclosure\": \"Rack1-Block1\"}}]"</w:t>
      </w:r>
    </w:p>
    <w:p w14:paraId="3AF93085"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w:t>
      </w:r>
    </w:p>
    <w:p w14:paraId="2A3EC54F" w14:textId="4708C6A1" w:rsidR="00EB4AFA" w:rsidRPr="007D6532" w:rsidRDefault="00EB4AFA" w:rsidP="005E3E89">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3095623C" w14:textId="5B1A6EC3" w:rsidR="00D7668E" w:rsidRDefault="00D7668E" w:rsidP="00D7668E">
      <w:pPr>
        <w:pStyle w:val="Heading4"/>
      </w:pPr>
      <w:r w:rsidRPr="00D7668E">
        <w:t>Error reponse</w:t>
      </w:r>
    </w:p>
    <w:p w14:paraId="562000BA" w14:textId="77777777" w:rsidR="00D7668E" w:rsidRPr="007D6532" w:rsidRDefault="00D7668E" w:rsidP="00D7668E">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7A5B107E"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tab/>
        <w:t>"status": 404,</w:t>
      </w:r>
    </w:p>
    <w:p w14:paraId="12949AE7"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tab/>
        <w:t>"error": {</w:t>
      </w:r>
    </w:p>
    <w:p w14:paraId="6A073D66"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lastRenderedPageBreak/>
        <w:tab/>
      </w:r>
      <w:r w:rsidRPr="00A159E0">
        <w:rPr>
          <w:rFonts w:ascii="Arial" w:hAnsi="Arial" w:cs="Arial"/>
          <w:color w:val="1F4E79" w:themeColor="accent1" w:themeShade="80"/>
        </w:rPr>
        <w:tab/>
        <w:t>"message": "Error message"</w:t>
      </w:r>
    </w:p>
    <w:p w14:paraId="32CB55B6"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313DCFC2" w14:textId="77777777" w:rsidR="00D7668E" w:rsidRPr="007D6532" w:rsidRDefault="00D7668E" w:rsidP="00D7668E">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2499C3E3" w14:textId="6037F079" w:rsidR="005A5B88" w:rsidRDefault="005A5B88">
      <w:r>
        <w:br w:type="page"/>
      </w:r>
    </w:p>
    <w:p w14:paraId="39FC966F" w14:textId="5DAD0614" w:rsidR="0028119E" w:rsidRDefault="0028119E"/>
    <w:p w14:paraId="2E3AA296" w14:textId="77777777" w:rsidR="0028119E" w:rsidRPr="007D6532" w:rsidRDefault="0028119E" w:rsidP="0028119E">
      <w:pPr>
        <w:pStyle w:val="Heading2"/>
        <w:rPr>
          <w:b/>
          <w:sz w:val="32"/>
          <w:szCs w:val="32"/>
        </w:rPr>
      </w:pPr>
      <w:r w:rsidRPr="007D6532">
        <w:rPr>
          <w:b/>
          <w:sz w:val="32"/>
          <w:szCs w:val="32"/>
        </w:rPr>
        <w:t>Flavor Creator – Supported criteria</w:t>
      </w:r>
    </w:p>
    <w:p w14:paraId="1A7C195B" w14:textId="77777777" w:rsidR="0028119E" w:rsidRPr="00A159E0" w:rsidRDefault="0028119E" w:rsidP="0028119E">
      <w:pPr>
        <w:rPr>
          <w:rFonts w:ascii="Microsoft YaHei" w:eastAsia="Microsoft YaHei" w:hAnsi="Microsoft YaHei"/>
          <w:sz w:val="24"/>
        </w:rPr>
      </w:pPr>
      <w:r w:rsidRPr="00A159E0">
        <w:rPr>
          <w:rFonts w:ascii="Microsoft YaHei" w:eastAsia="Microsoft YaHei" w:hAnsi="Microsoft YaHei"/>
          <w:sz w:val="24"/>
        </w:rPr>
        <w:t xml:space="preserve">Provide a list of criteria which are supported by the flavor creator. One or more criteria are used to create the flavors; example of such criteria include: </w:t>
      </w:r>
    </w:p>
    <w:p w14:paraId="25E568C4" w14:textId="6E05D059" w:rsidR="0028119E" w:rsidRPr="00A159E0" w:rsidRDefault="0028119E" w:rsidP="0028119E">
      <w:pPr>
        <w:pStyle w:val="ListParagraph"/>
        <w:numPr>
          <w:ilvl w:val="0"/>
          <w:numId w:val="2"/>
        </w:numPr>
        <w:rPr>
          <w:rFonts w:ascii="Microsoft YaHei" w:eastAsia="Microsoft YaHei" w:hAnsi="Microsoft YaHei"/>
          <w:sz w:val="24"/>
        </w:rPr>
      </w:pPr>
      <w:r w:rsidRPr="00A159E0">
        <w:rPr>
          <w:rFonts w:ascii="Microsoft YaHei" w:eastAsia="Microsoft YaHei" w:hAnsi="Microsoft YaHei"/>
          <w:sz w:val="24"/>
        </w:rPr>
        <w:t xml:space="preserve">CPU </w:t>
      </w:r>
      <w:r w:rsidR="00303B78">
        <w:rPr>
          <w:rFonts w:ascii="Microsoft YaHei" w:eastAsia="Microsoft YaHei" w:hAnsi="Microsoft YaHei"/>
          <w:sz w:val="24"/>
        </w:rPr>
        <w:t>model/</w:t>
      </w:r>
      <w:r w:rsidRPr="00A159E0">
        <w:rPr>
          <w:rFonts w:ascii="Microsoft YaHei" w:eastAsia="Microsoft YaHei" w:hAnsi="Microsoft YaHei"/>
          <w:sz w:val="24"/>
        </w:rPr>
        <w:t xml:space="preserve">features </w:t>
      </w:r>
    </w:p>
    <w:p w14:paraId="6CF0DD39" w14:textId="77777777" w:rsidR="0028119E" w:rsidRPr="00A159E0" w:rsidRDefault="0028119E" w:rsidP="0028119E">
      <w:pPr>
        <w:pStyle w:val="ListParagraph"/>
        <w:numPr>
          <w:ilvl w:val="0"/>
          <w:numId w:val="2"/>
        </w:numPr>
        <w:rPr>
          <w:rFonts w:ascii="Microsoft YaHei" w:eastAsia="Microsoft YaHei" w:hAnsi="Microsoft YaHei"/>
          <w:sz w:val="24"/>
        </w:rPr>
      </w:pPr>
      <w:r w:rsidRPr="00A159E0">
        <w:rPr>
          <w:rFonts w:ascii="Microsoft YaHei" w:eastAsia="Microsoft YaHei" w:hAnsi="Microsoft YaHei"/>
          <w:sz w:val="24"/>
        </w:rPr>
        <w:t>Location hierarchy</w:t>
      </w:r>
    </w:p>
    <w:p w14:paraId="6F63D27C" w14:textId="77777777" w:rsidR="0028119E" w:rsidRPr="00A159E0" w:rsidRDefault="0028119E" w:rsidP="0028119E">
      <w:pPr>
        <w:pStyle w:val="ListParagraph"/>
        <w:numPr>
          <w:ilvl w:val="0"/>
          <w:numId w:val="2"/>
        </w:numPr>
        <w:rPr>
          <w:rFonts w:ascii="Microsoft YaHei" w:eastAsia="Microsoft YaHei" w:hAnsi="Microsoft YaHei"/>
          <w:sz w:val="24"/>
        </w:rPr>
      </w:pPr>
      <w:r w:rsidRPr="00A159E0">
        <w:rPr>
          <w:rFonts w:ascii="Microsoft YaHei" w:eastAsia="Microsoft YaHei" w:hAnsi="Microsoft YaHei"/>
          <w:sz w:val="24"/>
        </w:rPr>
        <w:t>Platform features</w:t>
      </w:r>
    </w:p>
    <w:p w14:paraId="638EC5C6" w14:textId="77777777" w:rsidR="0028119E" w:rsidRPr="00A159E0" w:rsidRDefault="0028119E" w:rsidP="0028119E">
      <w:pPr>
        <w:rPr>
          <w:rFonts w:ascii="Microsoft YaHei" w:eastAsia="Microsoft YaHei" w:hAnsi="Microsoft YaHei"/>
          <w:sz w:val="24"/>
        </w:rPr>
      </w:pPr>
      <w:r w:rsidRPr="00A159E0">
        <w:rPr>
          <w:rFonts w:ascii="Microsoft YaHei" w:eastAsia="Microsoft YaHei" w:hAnsi="Microsoft YaHei"/>
          <w:sz w:val="24"/>
        </w:rPr>
        <w:t>No input parameters are necessary for this call.</w:t>
      </w:r>
    </w:p>
    <w:tbl>
      <w:tblPr>
        <w:tblStyle w:val="TableGrid"/>
        <w:tblW w:w="10255" w:type="dxa"/>
        <w:tblLayout w:type="fixed"/>
        <w:tblLook w:val="04A0" w:firstRow="1" w:lastRow="0" w:firstColumn="1" w:lastColumn="0" w:noHBand="0" w:noVBand="1"/>
      </w:tblPr>
      <w:tblGrid>
        <w:gridCol w:w="1069"/>
        <w:gridCol w:w="2045"/>
        <w:gridCol w:w="3487"/>
        <w:gridCol w:w="1430"/>
        <w:gridCol w:w="2224"/>
      </w:tblGrid>
      <w:tr w:rsidR="0028119E" w14:paraId="4DE04408" w14:textId="77777777" w:rsidTr="00DB0AA5">
        <w:tc>
          <w:tcPr>
            <w:tcW w:w="1069" w:type="dxa"/>
          </w:tcPr>
          <w:p w14:paraId="774617F7" w14:textId="77777777" w:rsidR="0028119E" w:rsidRDefault="0028119E" w:rsidP="00FB3BA3">
            <w:r>
              <w:t>Name</w:t>
            </w:r>
          </w:p>
        </w:tc>
        <w:tc>
          <w:tcPr>
            <w:tcW w:w="2045" w:type="dxa"/>
          </w:tcPr>
          <w:p w14:paraId="5712532B" w14:textId="77777777" w:rsidR="0028119E" w:rsidRDefault="0028119E" w:rsidP="00FB3BA3"/>
        </w:tc>
        <w:tc>
          <w:tcPr>
            <w:tcW w:w="3487" w:type="dxa"/>
          </w:tcPr>
          <w:p w14:paraId="750D7CF2" w14:textId="77777777" w:rsidR="0028119E" w:rsidRDefault="0028119E" w:rsidP="00FB3BA3">
            <w:r>
              <w:t>In</w:t>
            </w:r>
          </w:p>
        </w:tc>
        <w:tc>
          <w:tcPr>
            <w:tcW w:w="1430" w:type="dxa"/>
          </w:tcPr>
          <w:p w14:paraId="217F5870" w14:textId="77777777" w:rsidR="0028119E" w:rsidRDefault="0028119E" w:rsidP="00FB3BA3">
            <w:r>
              <w:t>Type</w:t>
            </w:r>
          </w:p>
        </w:tc>
        <w:tc>
          <w:tcPr>
            <w:tcW w:w="2224" w:type="dxa"/>
          </w:tcPr>
          <w:p w14:paraId="2D70725E" w14:textId="77777777" w:rsidR="0028119E" w:rsidRDefault="0028119E" w:rsidP="00FB3BA3">
            <w:r>
              <w:t>Description</w:t>
            </w:r>
          </w:p>
        </w:tc>
      </w:tr>
      <w:tr w:rsidR="00F01123" w14:paraId="7BD0DE96" w14:textId="77777777" w:rsidTr="00DB0AA5">
        <w:tc>
          <w:tcPr>
            <w:tcW w:w="1069" w:type="dxa"/>
          </w:tcPr>
          <w:p w14:paraId="2F9ED67A" w14:textId="77777777" w:rsidR="00F01123" w:rsidRPr="00A159E0" w:rsidRDefault="00F01123" w:rsidP="00F01123">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2045" w:type="dxa"/>
          </w:tcPr>
          <w:p w14:paraId="7B96CB8D" w14:textId="51CF0AB3" w:rsidR="00F01123" w:rsidRPr="00A159E0" w:rsidRDefault="00F01123" w:rsidP="00F01123">
            <w:pPr>
              <w:rPr>
                <w:rFonts w:ascii="Microsoft YaHei" w:eastAsia="Microsoft YaHei" w:hAnsi="Microsoft YaHei"/>
                <w:sz w:val="20"/>
                <w:szCs w:val="20"/>
              </w:rPr>
            </w:pPr>
            <w:r>
              <w:rPr>
                <w:rFonts w:ascii="Microsoft YaHei" w:eastAsia="Microsoft YaHei" w:hAnsi="Microsoft YaHei"/>
                <w:sz w:val="20"/>
                <w:szCs w:val="20"/>
              </w:rPr>
              <w:t>/</w:t>
            </w:r>
            <w:r w:rsidR="001834FE">
              <w:rPr>
                <w:rFonts w:ascii="Microsoft YaHei" w:eastAsia="Microsoft YaHei" w:hAnsi="Microsoft YaHei"/>
                <w:sz w:val="20"/>
                <w:szCs w:val="20"/>
              </w:rPr>
              <w:t>flavor/</w:t>
            </w:r>
            <w:r>
              <w:rPr>
                <w:rFonts w:ascii="Microsoft YaHei" w:hAnsi="Microsoft YaHei"/>
                <w:sz w:val="20"/>
                <w:szCs w:val="20"/>
                <w:lang w:eastAsia="zh-TW"/>
              </w:rPr>
              <w:t>criteria</w:t>
            </w:r>
          </w:p>
        </w:tc>
        <w:tc>
          <w:tcPr>
            <w:tcW w:w="3487" w:type="dxa"/>
          </w:tcPr>
          <w:p w14:paraId="630BDA21" w14:textId="77777777" w:rsidR="00F01123" w:rsidRPr="00A159E0" w:rsidRDefault="00F01123" w:rsidP="00F01123">
            <w:pPr>
              <w:rPr>
                <w:rFonts w:ascii="Microsoft YaHei" w:eastAsia="Microsoft YaHei" w:hAnsi="Microsoft YaHei"/>
                <w:sz w:val="20"/>
                <w:szCs w:val="20"/>
              </w:rPr>
            </w:pPr>
          </w:p>
        </w:tc>
        <w:tc>
          <w:tcPr>
            <w:tcW w:w="1430" w:type="dxa"/>
          </w:tcPr>
          <w:p w14:paraId="58BC1235" w14:textId="77777777" w:rsidR="00F01123" w:rsidRPr="00A159E0" w:rsidRDefault="00F01123" w:rsidP="00F01123">
            <w:pPr>
              <w:rPr>
                <w:rFonts w:ascii="Microsoft YaHei" w:eastAsia="Microsoft YaHei" w:hAnsi="Microsoft YaHei"/>
                <w:sz w:val="20"/>
                <w:szCs w:val="20"/>
              </w:rPr>
            </w:pPr>
          </w:p>
        </w:tc>
        <w:tc>
          <w:tcPr>
            <w:tcW w:w="2224" w:type="dxa"/>
          </w:tcPr>
          <w:p w14:paraId="42135C83" w14:textId="77777777" w:rsidR="00F01123" w:rsidRPr="00A159E0" w:rsidRDefault="00F01123" w:rsidP="00F01123">
            <w:pPr>
              <w:rPr>
                <w:rFonts w:ascii="Microsoft YaHei" w:eastAsia="Microsoft YaHei" w:hAnsi="Microsoft YaHei"/>
                <w:sz w:val="20"/>
                <w:szCs w:val="20"/>
              </w:rPr>
            </w:pPr>
          </w:p>
        </w:tc>
      </w:tr>
      <w:tr w:rsidR="00F01123" w14:paraId="27D86FC3" w14:textId="77777777" w:rsidTr="00DB0AA5">
        <w:trPr>
          <w:trHeight w:val="368"/>
        </w:trPr>
        <w:tc>
          <w:tcPr>
            <w:tcW w:w="1069" w:type="dxa"/>
          </w:tcPr>
          <w:p w14:paraId="16F807E5" w14:textId="77777777" w:rsidR="00F01123" w:rsidRPr="00A159E0" w:rsidRDefault="00F01123" w:rsidP="00F01123">
            <w:pPr>
              <w:rPr>
                <w:rFonts w:ascii="Microsoft YaHei" w:eastAsia="Microsoft YaHei" w:hAnsi="Microsoft YaHei"/>
                <w:sz w:val="20"/>
                <w:szCs w:val="20"/>
              </w:rPr>
            </w:pPr>
          </w:p>
        </w:tc>
        <w:tc>
          <w:tcPr>
            <w:tcW w:w="2045" w:type="dxa"/>
          </w:tcPr>
          <w:p w14:paraId="4453A925" w14:textId="1B2216D7" w:rsidR="00F01123" w:rsidRPr="00DB0AA5" w:rsidRDefault="00F01123" w:rsidP="00F01123">
            <w:pPr>
              <w:rPr>
                <w:rFonts w:ascii="Microsoft YaHei" w:hAnsi="Microsoft YaHei"/>
                <w:sz w:val="20"/>
                <w:szCs w:val="20"/>
                <w:lang w:eastAsia="zh-TW"/>
              </w:rPr>
            </w:pPr>
          </w:p>
        </w:tc>
        <w:tc>
          <w:tcPr>
            <w:tcW w:w="3487" w:type="dxa"/>
          </w:tcPr>
          <w:p w14:paraId="588CB8D2" w14:textId="77777777" w:rsidR="00F01123" w:rsidRPr="00A159E0" w:rsidRDefault="00F01123" w:rsidP="00F01123">
            <w:pPr>
              <w:rPr>
                <w:rFonts w:ascii="Microsoft YaHei" w:eastAsia="Microsoft YaHei" w:hAnsi="Microsoft YaHei"/>
                <w:sz w:val="20"/>
                <w:szCs w:val="20"/>
              </w:rPr>
            </w:pPr>
          </w:p>
        </w:tc>
        <w:tc>
          <w:tcPr>
            <w:tcW w:w="1430" w:type="dxa"/>
          </w:tcPr>
          <w:p w14:paraId="299B3BF6" w14:textId="77777777" w:rsidR="00F01123" w:rsidRPr="00A159E0" w:rsidRDefault="00F01123" w:rsidP="00F01123">
            <w:pPr>
              <w:rPr>
                <w:rFonts w:ascii="Microsoft YaHei" w:eastAsia="Microsoft YaHei" w:hAnsi="Microsoft YaHei"/>
                <w:sz w:val="20"/>
                <w:szCs w:val="20"/>
              </w:rPr>
            </w:pPr>
          </w:p>
        </w:tc>
        <w:tc>
          <w:tcPr>
            <w:tcW w:w="2224" w:type="dxa"/>
          </w:tcPr>
          <w:p w14:paraId="435826E1" w14:textId="77777777" w:rsidR="00F01123" w:rsidRPr="00A159E0" w:rsidRDefault="00F01123" w:rsidP="00F01123">
            <w:pPr>
              <w:rPr>
                <w:rFonts w:ascii="Microsoft YaHei" w:eastAsia="Microsoft YaHei" w:hAnsi="Microsoft YaHei"/>
                <w:sz w:val="20"/>
                <w:szCs w:val="20"/>
              </w:rPr>
            </w:pPr>
          </w:p>
        </w:tc>
      </w:tr>
    </w:tbl>
    <w:p w14:paraId="35446681" w14:textId="77777777" w:rsidR="0028119E" w:rsidRDefault="0028119E" w:rsidP="0028119E"/>
    <w:p w14:paraId="16B0ADC9" w14:textId="1307BA56" w:rsidR="00443368" w:rsidRDefault="00443368" w:rsidP="0028119E">
      <w:r>
        <w:br w:type="page"/>
      </w:r>
    </w:p>
    <w:p w14:paraId="1C1D3476" w14:textId="77777777" w:rsidR="0028119E" w:rsidRDefault="0028119E" w:rsidP="0028119E">
      <w:pPr>
        <w:pStyle w:val="Heading3"/>
      </w:pPr>
      <w:r>
        <w:lastRenderedPageBreak/>
        <w:t>Operations</w:t>
      </w:r>
    </w:p>
    <w:p w14:paraId="2772654A" w14:textId="77777777" w:rsidR="0028119E" w:rsidRDefault="0028119E" w:rsidP="0028119E">
      <w:pPr>
        <w:pStyle w:val="Heading4"/>
        <w:rPr>
          <w:b/>
          <w:i w:val="0"/>
          <w:sz w:val="32"/>
          <w:szCs w:val="32"/>
        </w:rPr>
      </w:pPr>
      <w:r w:rsidRPr="007D6532">
        <w:rPr>
          <w:b/>
          <w:i w:val="0"/>
          <w:sz w:val="32"/>
          <w:szCs w:val="32"/>
        </w:rPr>
        <w:t xml:space="preserve">GET </w:t>
      </w:r>
    </w:p>
    <w:p w14:paraId="6226A1CA" w14:textId="6240E245" w:rsidR="001834FE" w:rsidRDefault="001834FE" w:rsidP="0028119E">
      <w:pPr>
        <w:shd w:val="clear" w:color="auto" w:fill="FFFFFF"/>
        <w:spacing w:after="150" w:line="360" w:lineRule="atLeast"/>
        <w:rPr>
          <w:rFonts w:ascii="Helvetica" w:eastAsia="Times New Roman" w:hAnsi="Helvetica" w:cs="Helvetica"/>
          <w:color w:val="3E4349"/>
          <w:sz w:val="19"/>
          <w:szCs w:val="19"/>
          <w:lang w:eastAsia="zh-CN"/>
        </w:rPr>
      </w:pPr>
      <w:r>
        <w:rPr>
          <w:rFonts w:ascii="Helvetica" w:eastAsia="Times New Roman" w:hAnsi="Helvetica" w:cs="Helvetica"/>
          <w:color w:val="3E4349"/>
          <w:sz w:val="19"/>
          <w:szCs w:val="19"/>
          <w:lang w:eastAsia="zh-CN"/>
        </w:rPr>
        <w:t xml:space="preserve">List all supported flavor generation criteria </w:t>
      </w:r>
      <w:r w:rsidR="009D0FF4">
        <w:rPr>
          <w:rFonts w:ascii="Helvetica" w:eastAsia="Times New Roman" w:hAnsi="Helvetica" w:cs="Helvetica"/>
          <w:color w:val="3E4349"/>
          <w:sz w:val="19"/>
          <w:szCs w:val="19"/>
          <w:lang w:eastAsia="zh-CN"/>
        </w:rPr>
        <w:t>along</w:t>
      </w:r>
      <w:r>
        <w:rPr>
          <w:rFonts w:ascii="Helvetica" w:eastAsia="Times New Roman" w:hAnsi="Helvetica" w:cs="Helvetica"/>
          <w:color w:val="3E4349"/>
          <w:sz w:val="19"/>
          <w:szCs w:val="19"/>
          <w:lang w:eastAsia="zh-CN"/>
        </w:rPr>
        <w:t xml:space="preserve"> with their descriptions. </w:t>
      </w:r>
    </w:p>
    <w:p w14:paraId="6AA49A3A" w14:textId="77777777" w:rsidR="0028119E" w:rsidRPr="003E6CE0" w:rsidRDefault="0028119E" w:rsidP="0028119E">
      <w:pPr>
        <w:shd w:val="clear" w:color="auto" w:fill="FFFFFF"/>
        <w:spacing w:after="150" w:line="360" w:lineRule="atLeast"/>
        <w:rPr>
          <w:rFonts w:ascii="Helvetica" w:eastAsia="Times New Roman" w:hAnsi="Helvetica" w:cs="Helvetica"/>
          <w:color w:val="3E4349"/>
          <w:sz w:val="19"/>
          <w:szCs w:val="19"/>
          <w:lang w:eastAsia="zh-CN"/>
        </w:rPr>
      </w:pPr>
      <w:r w:rsidRPr="003E6CE0">
        <w:rPr>
          <w:rFonts w:ascii="Helvetica" w:eastAsia="Times New Roman" w:hAnsi="Helvetica" w:cs="Helvetica"/>
          <w:color w:val="3E4349"/>
          <w:sz w:val="19"/>
          <w:szCs w:val="19"/>
          <w:lang w:eastAsia="zh-CN"/>
        </w:rPr>
        <w:t>Normal response codes: 200</w:t>
      </w:r>
    </w:p>
    <w:p w14:paraId="47BD94D0" w14:textId="59FA9D9D" w:rsidR="0028119E" w:rsidRPr="003E6CE0" w:rsidRDefault="0028119E" w:rsidP="0028119E">
      <w:pPr>
        <w:shd w:val="clear" w:color="auto" w:fill="FFFFFF"/>
        <w:spacing w:after="150" w:line="360" w:lineRule="atLeast"/>
        <w:rPr>
          <w:rFonts w:ascii="Helvetica" w:eastAsia="Times New Roman" w:hAnsi="Helvetica" w:cs="Helvetica"/>
          <w:color w:val="3E4349"/>
          <w:sz w:val="19"/>
          <w:szCs w:val="19"/>
          <w:lang w:eastAsia="zh-CN"/>
        </w:rPr>
      </w:pPr>
      <w:r w:rsidRPr="003E6CE0">
        <w:rPr>
          <w:rFonts w:ascii="Helvetica" w:eastAsia="Times New Roman" w:hAnsi="Helvetica" w:cs="Helvetica"/>
          <w:color w:val="3E4349"/>
          <w:sz w:val="19"/>
          <w:szCs w:val="19"/>
          <w:lang w:eastAsia="zh-CN"/>
        </w:rPr>
        <w:t>Error response codes: 401</w:t>
      </w:r>
      <w:r w:rsidR="00F01123">
        <w:rPr>
          <w:rFonts w:ascii="Helvetica" w:eastAsia="Times New Roman" w:hAnsi="Helvetica" w:cs="Helvetica"/>
          <w:color w:val="3E4349"/>
          <w:sz w:val="19"/>
          <w:szCs w:val="19"/>
          <w:lang w:eastAsia="zh-CN"/>
        </w:rPr>
        <w:t xml:space="preserve">, </w:t>
      </w:r>
      <w:r w:rsidRPr="003E6CE0">
        <w:rPr>
          <w:rFonts w:ascii="Helvetica" w:eastAsia="Times New Roman" w:hAnsi="Helvetica" w:cs="Helvetica"/>
          <w:color w:val="3E4349"/>
          <w:sz w:val="19"/>
          <w:szCs w:val="19"/>
          <w:lang w:eastAsia="zh-CN"/>
        </w:rPr>
        <w:t>403</w:t>
      </w:r>
    </w:p>
    <w:p w14:paraId="4F02BF10" w14:textId="77777777" w:rsidR="0028119E" w:rsidRPr="003E6CE0" w:rsidRDefault="0028119E" w:rsidP="0028119E"/>
    <w:p w14:paraId="376897F0" w14:textId="6C5B90E8" w:rsidR="0028119E" w:rsidRPr="007D6532" w:rsidRDefault="0028119E" w:rsidP="0028119E">
      <w:pPr>
        <w:pStyle w:val="Code1"/>
        <w:rPr>
          <w:b/>
          <w:color w:val="1F4E79" w:themeColor="accent1" w:themeShade="80"/>
          <w:sz w:val="24"/>
          <w:szCs w:val="24"/>
        </w:rPr>
      </w:pPr>
      <w:r>
        <w:rPr>
          <w:b/>
          <w:color w:val="1F4E79" w:themeColor="accent1" w:themeShade="80"/>
          <w:sz w:val="24"/>
          <w:szCs w:val="24"/>
        </w:rPr>
        <w:t>GET /</w:t>
      </w:r>
      <w:r w:rsidR="001834FE">
        <w:rPr>
          <w:b/>
          <w:color w:val="1F4E79" w:themeColor="accent1" w:themeShade="80"/>
          <w:sz w:val="24"/>
          <w:szCs w:val="24"/>
        </w:rPr>
        <w:t>flavor/</w:t>
      </w:r>
      <w:r>
        <w:rPr>
          <w:b/>
          <w:color w:val="1F4E79" w:themeColor="accent1" w:themeShade="80"/>
          <w:sz w:val="24"/>
          <w:szCs w:val="24"/>
        </w:rPr>
        <w:t>criteria</w:t>
      </w:r>
    </w:p>
    <w:p w14:paraId="4299A4D5" w14:textId="77777777" w:rsidR="0028119E" w:rsidRDefault="0028119E" w:rsidP="0028119E">
      <w:pPr>
        <w:pStyle w:val="Heading4"/>
      </w:pPr>
      <w:r>
        <w:t xml:space="preserve">Response </w:t>
      </w:r>
    </w:p>
    <w:p w14:paraId="0B996E01" w14:textId="77777777" w:rsidR="00CC6238" w:rsidRPr="00CC6238" w:rsidRDefault="00CC6238" w:rsidP="00CC6238">
      <w:pPr>
        <w:pStyle w:val="Code1"/>
        <w:rPr>
          <w:rFonts w:ascii="Arial" w:hAnsi="Arial" w:cs="Arial"/>
          <w:b/>
          <w:color w:val="1F4E79" w:themeColor="accent1" w:themeShade="80"/>
        </w:rPr>
      </w:pPr>
      <w:r w:rsidRPr="00CC6238">
        <w:rPr>
          <w:rFonts w:ascii="Arial" w:hAnsi="Arial" w:cs="Arial"/>
          <w:b/>
          <w:color w:val="1F4E79" w:themeColor="accent1" w:themeShade="80"/>
        </w:rPr>
        <w:t>{</w:t>
      </w:r>
    </w:p>
    <w:p w14:paraId="41506E4A"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w:t>
      </w:r>
    </w:p>
    <w:p w14:paraId="45A3F050"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"critera": [</w:t>
      </w:r>
    </w:p>
    <w:p w14:paraId="3D470853"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69173B21"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"name": "default",</w:t>
      </w:r>
    </w:p>
    <w:p w14:paraId="3B445F2B" w14:textId="09A9EC8D"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xml:space="preserve">      "description: "This generates 3 flavors S,M,L based on node </w:t>
      </w:r>
      <w:r w:rsidR="00E14390">
        <w:rPr>
          <w:rFonts w:ascii="Arial" w:hAnsi="Arial" w:cs="Arial"/>
          <w:b/>
          <w:color w:val="1F4E79" w:themeColor="accent1" w:themeShade="80"/>
        </w:rPr>
        <w:t>asset tag</w:t>
      </w:r>
      <w:r w:rsidRPr="008432A4">
        <w:rPr>
          <w:rFonts w:ascii="Arial" w:hAnsi="Arial" w:cs="Arial"/>
          <w:b/>
          <w:color w:val="1F4E79" w:themeColor="accent1" w:themeShade="80"/>
        </w:rPr>
        <w:t>"</w:t>
      </w:r>
    </w:p>
    <w:p w14:paraId="4903C9F7"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3167DE4D"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78C7F414"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"name": "example",</w:t>
      </w:r>
    </w:p>
    <w:p w14:paraId="29EBA7BE" w14:textId="69E440A2"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r w:rsidR="00492175">
        <w:rPr>
          <w:rFonts w:ascii="Arial" w:hAnsi="Arial" w:cs="Arial"/>
          <w:b/>
          <w:color w:val="1F4E79" w:themeColor="accent1" w:themeShade="80"/>
        </w:rPr>
        <w:t>description</w:t>
      </w:r>
      <w:r w:rsidRPr="008432A4">
        <w:rPr>
          <w:rFonts w:ascii="Arial" w:hAnsi="Arial" w:cs="Arial"/>
          <w:b/>
          <w:color w:val="1F4E79" w:themeColor="accent1" w:themeShade="80"/>
        </w:rPr>
        <w:t>": "This is a dummy criteria for demo purpose"</w:t>
      </w:r>
    </w:p>
    <w:p w14:paraId="508EDCE5"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13BD11DD"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57630880"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xml:space="preserve">} </w:t>
      </w:r>
    </w:p>
    <w:p w14:paraId="45B14E56" w14:textId="77777777" w:rsidR="0028119E" w:rsidRPr="007D6532" w:rsidRDefault="0028119E">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40F9122A" w14:textId="77777777" w:rsidR="0028119E" w:rsidRDefault="0028119E" w:rsidP="0028119E"/>
    <w:p w14:paraId="1419F014" w14:textId="77777777" w:rsidR="00475D57" w:rsidRDefault="00475D57" w:rsidP="0028119E"/>
    <w:p w14:paraId="3228ADE0" w14:textId="77777777" w:rsidR="00475D57" w:rsidRDefault="00475D57" w:rsidP="0028119E"/>
    <w:p w14:paraId="59BF37B2" w14:textId="77777777" w:rsidR="00475D57" w:rsidRPr="007D6532" w:rsidRDefault="00475D57" w:rsidP="00475D57">
      <w:pPr>
        <w:pStyle w:val="Heading4"/>
        <w:rPr>
          <w:b/>
          <w:i w:val="0"/>
          <w:sz w:val="32"/>
          <w:szCs w:val="32"/>
        </w:rPr>
      </w:pPr>
      <w:r w:rsidRPr="007D6532">
        <w:rPr>
          <w:b/>
          <w:i w:val="0"/>
          <w:sz w:val="32"/>
          <w:szCs w:val="32"/>
        </w:rPr>
        <w:t>DELETE</w:t>
      </w:r>
    </w:p>
    <w:p w14:paraId="17C89A02" w14:textId="0C1469FF" w:rsidR="00475D57" w:rsidRDefault="00475D57" w:rsidP="00475D57">
      <w:commentRangeStart w:id="350"/>
      <w:r>
        <w:rPr>
          <w:lang w:eastAsia="zh-TW"/>
        </w:rPr>
        <w:t xml:space="preserve">Delete </w:t>
      </w:r>
      <w:r>
        <w:t>a critiera</w:t>
      </w:r>
      <w:commentRangeEnd w:id="350"/>
      <w:r w:rsidR="00B8596D">
        <w:rPr>
          <w:rStyle w:val="CommentReference"/>
        </w:rPr>
        <w:commentReference w:id="350"/>
      </w:r>
    </w:p>
    <w:p w14:paraId="418C9569" w14:textId="77777777" w:rsidR="00F0563E" w:rsidRDefault="00F0563E" w:rsidP="0028119E">
      <w:pPr>
        <w:rPr>
          <w:rFonts w:ascii="Helvetica" w:eastAsia="Times New Roman" w:hAnsi="Helvetica" w:cs="Helvetica"/>
          <w:color w:val="3E4349"/>
          <w:sz w:val="19"/>
          <w:szCs w:val="19"/>
          <w:lang w:eastAsia="zh-CN"/>
        </w:rPr>
      </w:pPr>
    </w:p>
    <w:p w14:paraId="5DA33899" w14:textId="6C99F05E" w:rsidR="00475D57" w:rsidRPr="00D7668E" w:rsidRDefault="00F0563E" w:rsidP="0028119E">
      <w:r>
        <w:rPr>
          <w:rFonts w:ascii="Helvetica" w:eastAsia="Times New Roman" w:hAnsi="Helvetica" w:cs="Helvetica"/>
          <w:color w:val="3E4349"/>
          <w:sz w:val="19"/>
          <w:szCs w:val="19"/>
          <w:lang w:eastAsia="zh-CN"/>
        </w:rPr>
        <w:t xml:space="preserve">Not </w:t>
      </w:r>
      <w:r w:rsidR="001834FE">
        <w:rPr>
          <w:rFonts w:ascii="Helvetica" w:eastAsia="Times New Roman" w:hAnsi="Helvetica" w:cs="Helvetica"/>
          <w:color w:val="3E4349"/>
          <w:sz w:val="19"/>
          <w:szCs w:val="19"/>
          <w:lang w:eastAsia="zh-CN"/>
        </w:rPr>
        <w:t xml:space="preserve">applicable. Supported criteria are determined based on installed plugins. </w:t>
      </w:r>
    </w:p>
    <w:sectPr w:rsidR="00475D57" w:rsidRPr="00D7668E">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3" w:author="Narayan, Ananth S" w:date="2016-07-29T14:21:00Z" w:initials="ANS">
    <w:p w14:paraId="0EFBF631" w14:textId="77777777" w:rsidR="00486DE2" w:rsidRDefault="00486DE2" w:rsidP="00486DE2">
      <w:pPr>
        <w:pStyle w:val="CommentText"/>
      </w:pPr>
      <w:r>
        <w:rPr>
          <w:noProof/>
        </w:rPr>
        <w:t xml:space="preserve">I believe the Dell G5 </w:t>
      </w:r>
      <w:r>
        <w:rPr>
          <w:rStyle w:val="CommentReference"/>
        </w:rPr>
        <w:annotationRef/>
      </w:r>
      <w:r>
        <w:rPr>
          <w:noProof/>
        </w:rPr>
        <w:t>Redfish JSON mockups have this as PowerState. Any specific reason to have this as power_state? I would prefer to retain the names as is to the extent possible. It lends to elegant code in the plasma implementation.</w:t>
      </w:r>
    </w:p>
  </w:comment>
  <w:comment w:id="211" w:author="Kuo, Chester" w:date="2016-07-20T15:41:00Z" w:initials="KC">
    <w:p w14:paraId="4E235169" w14:textId="62374107" w:rsidR="005E3E89" w:rsidRDefault="005E3E89">
      <w:pPr>
        <w:pStyle w:val="CommentText"/>
      </w:pPr>
      <w:r>
        <w:rPr>
          <w:rStyle w:val="CommentReference"/>
        </w:rPr>
        <w:annotationRef/>
      </w:r>
      <w:r>
        <w:t>Need more example here</w:t>
      </w:r>
    </w:p>
  </w:comment>
  <w:comment w:id="350" w:author="Narayan, Ananth S" w:date="2016-07-29T14:34:00Z" w:initials="ANS">
    <w:p w14:paraId="34A43190" w14:textId="300F4023" w:rsidR="005E3E89" w:rsidRDefault="005E3E89">
      <w:pPr>
        <w:pStyle w:val="CommentText"/>
      </w:pPr>
      <w:r>
        <w:rPr>
          <w:rStyle w:val="CommentReference"/>
        </w:rPr>
        <w:annotationRef/>
      </w:r>
      <w:r>
        <w:rPr>
          <w:noProof/>
        </w:rPr>
        <w:t>Not available as REST call. We are envisioning the flavor generator as a plugin based implementation. the only way to delete a criterion is to remove that plugin from the plasma source directory. Besides, who among the various plasma users  -fuel/tripleo/nova/system admin is allowed to use this? I believe only the system admin should be allowed to use this in which case plasma should handle its own set of users and ACL. That would add complexity to pllasma and if we intend to provide this feature, we'll have to incorporate that design right away for SDL and other clearance.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FBF631" w15:done="0"/>
  <w15:commentEx w15:paraId="4E235169" w15:done="0"/>
  <w15:commentEx w15:paraId="34A43190"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7D4C8" w14:textId="77777777" w:rsidR="00C53D5B" w:rsidRDefault="00C53D5B" w:rsidP="0054376E">
      <w:pPr>
        <w:spacing w:after="0" w:line="240" w:lineRule="auto"/>
      </w:pPr>
      <w:r>
        <w:separator/>
      </w:r>
    </w:p>
  </w:endnote>
  <w:endnote w:type="continuationSeparator" w:id="0">
    <w:p w14:paraId="6E377CBD" w14:textId="77777777" w:rsidR="00C53D5B" w:rsidRDefault="00C53D5B" w:rsidP="00543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 Clear">
    <w:altName w:val="Intel Clear"/>
    <w:panose1 w:val="020B0604020203020204"/>
    <w:charset w:val="00"/>
    <w:family w:val="swiss"/>
    <w:pitch w:val="variable"/>
    <w:sig w:usb0="E10006FF" w:usb1="400060FB" w:usb2="00000028"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D6E7F" w14:textId="42504A1B" w:rsidR="005E3E89" w:rsidRDefault="005E3E89">
    <w:pPr>
      <w:pStyle w:val="Footer"/>
    </w:pPr>
    <w:r>
      <w:ptab w:relativeTo="margin" w:alignment="center" w:leader="none"/>
    </w:r>
    <w:r>
      <w:rPr>
        <w:b/>
        <w:color w:val="FF0000"/>
      </w:rPr>
      <w:t>Plasma API specification</w:t>
    </w:r>
    <w:r>
      <w:t xml:space="preserve"> </w:t>
    </w:r>
    <w:r>
      <w:ptab w:relativeTo="margin" w:alignment="right" w:leader="none"/>
    </w:r>
    <w:r w:rsidR="005560E3">
      <w:t>v0.4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80DD6" w14:textId="77777777" w:rsidR="00C53D5B" w:rsidRDefault="00C53D5B" w:rsidP="0054376E">
      <w:pPr>
        <w:spacing w:after="0" w:line="240" w:lineRule="auto"/>
      </w:pPr>
      <w:r>
        <w:separator/>
      </w:r>
    </w:p>
  </w:footnote>
  <w:footnote w:type="continuationSeparator" w:id="0">
    <w:p w14:paraId="41C7FC13" w14:textId="77777777" w:rsidR="00C53D5B" w:rsidRDefault="00C53D5B" w:rsidP="00543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C14CE"/>
    <w:multiLevelType w:val="multilevel"/>
    <w:tmpl w:val="ACDA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91637"/>
    <w:multiLevelType w:val="hybridMultilevel"/>
    <w:tmpl w:val="5588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24AA0"/>
    <w:multiLevelType w:val="hybridMultilevel"/>
    <w:tmpl w:val="365A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D3533"/>
    <w:multiLevelType w:val="hybridMultilevel"/>
    <w:tmpl w:val="F0080E94"/>
    <w:lvl w:ilvl="0" w:tplc="9ACAE724">
      <w:start w:val="4"/>
      <w:numFmt w:val="bullet"/>
      <w:lvlText w:val=""/>
      <w:lvlJc w:val="left"/>
      <w:pPr>
        <w:ind w:left="720" w:hanging="360"/>
      </w:pPr>
      <w:rPr>
        <w:rFonts w:ascii="Symbol" w:eastAsia="新細明體"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o, Chester">
    <w15:presenceInfo w15:providerId="AD" w15:userId="S-1-5-21-1757981266-725345543-1404487317-370500"/>
  </w15:person>
  <w15:person w15:author="Narayan, Ananth S">
    <w15:presenceInfo w15:providerId="None" w15:userId="Narayan, Ananth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46"/>
    <w:rsid w:val="000057BB"/>
    <w:rsid w:val="0001483D"/>
    <w:rsid w:val="00015ACE"/>
    <w:rsid w:val="00016C8A"/>
    <w:rsid w:val="000171DF"/>
    <w:rsid w:val="00025EF4"/>
    <w:rsid w:val="000270FA"/>
    <w:rsid w:val="000318C5"/>
    <w:rsid w:val="00034885"/>
    <w:rsid w:val="00035026"/>
    <w:rsid w:val="00036BAF"/>
    <w:rsid w:val="00044988"/>
    <w:rsid w:val="00056AE5"/>
    <w:rsid w:val="0005778E"/>
    <w:rsid w:val="0006747A"/>
    <w:rsid w:val="0007313F"/>
    <w:rsid w:val="0007695B"/>
    <w:rsid w:val="00083201"/>
    <w:rsid w:val="000849DB"/>
    <w:rsid w:val="00093DD2"/>
    <w:rsid w:val="000941FB"/>
    <w:rsid w:val="000A1A44"/>
    <w:rsid w:val="000A5E2C"/>
    <w:rsid w:val="000A6F83"/>
    <w:rsid w:val="000B285E"/>
    <w:rsid w:val="000B58BB"/>
    <w:rsid w:val="000C26B4"/>
    <w:rsid w:val="000C28A8"/>
    <w:rsid w:val="000C6F44"/>
    <w:rsid w:val="000D5B21"/>
    <w:rsid w:val="000D7BEF"/>
    <w:rsid w:val="000E0EF8"/>
    <w:rsid w:val="000F0604"/>
    <w:rsid w:val="000F5EC2"/>
    <w:rsid w:val="000F6622"/>
    <w:rsid w:val="001039AF"/>
    <w:rsid w:val="0011139D"/>
    <w:rsid w:val="001116C3"/>
    <w:rsid w:val="00114F44"/>
    <w:rsid w:val="00115B6A"/>
    <w:rsid w:val="00121482"/>
    <w:rsid w:val="0012417F"/>
    <w:rsid w:val="001269AA"/>
    <w:rsid w:val="00132978"/>
    <w:rsid w:val="00137BD7"/>
    <w:rsid w:val="00140C9E"/>
    <w:rsid w:val="00140CE6"/>
    <w:rsid w:val="00145FCB"/>
    <w:rsid w:val="00170AA2"/>
    <w:rsid w:val="00173698"/>
    <w:rsid w:val="00176A3B"/>
    <w:rsid w:val="001834FE"/>
    <w:rsid w:val="00186A7D"/>
    <w:rsid w:val="001874C3"/>
    <w:rsid w:val="00191450"/>
    <w:rsid w:val="0019691C"/>
    <w:rsid w:val="001A117D"/>
    <w:rsid w:val="001A1B1B"/>
    <w:rsid w:val="001A6CCE"/>
    <w:rsid w:val="001C04CF"/>
    <w:rsid w:val="001C34F0"/>
    <w:rsid w:val="001D002F"/>
    <w:rsid w:val="001D7459"/>
    <w:rsid w:val="001E11DA"/>
    <w:rsid w:val="001E527C"/>
    <w:rsid w:val="001E78CA"/>
    <w:rsid w:val="001F00B6"/>
    <w:rsid w:val="00210451"/>
    <w:rsid w:val="00214560"/>
    <w:rsid w:val="00215674"/>
    <w:rsid w:val="0022495E"/>
    <w:rsid w:val="00233B44"/>
    <w:rsid w:val="0024008C"/>
    <w:rsid w:val="00240DD9"/>
    <w:rsid w:val="002447B0"/>
    <w:rsid w:val="00250DE2"/>
    <w:rsid w:val="0025262C"/>
    <w:rsid w:val="00262FD7"/>
    <w:rsid w:val="00265DF1"/>
    <w:rsid w:val="00266243"/>
    <w:rsid w:val="002670B2"/>
    <w:rsid w:val="00267EBF"/>
    <w:rsid w:val="00273FA3"/>
    <w:rsid w:val="00275F03"/>
    <w:rsid w:val="00276BBF"/>
    <w:rsid w:val="0028119E"/>
    <w:rsid w:val="00282CAE"/>
    <w:rsid w:val="00284FDD"/>
    <w:rsid w:val="0029411C"/>
    <w:rsid w:val="002A0C29"/>
    <w:rsid w:val="002A126E"/>
    <w:rsid w:val="002A5A66"/>
    <w:rsid w:val="002B39CC"/>
    <w:rsid w:val="002B6FEE"/>
    <w:rsid w:val="002C21F1"/>
    <w:rsid w:val="002C317C"/>
    <w:rsid w:val="002C6AB2"/>
    <w:rsid w:val="002D3855"/>
    <w:rsid w:val="002D5A45"/>
    <w:rsid w:val="002D60A1"/>
    <w:rsid w:val="002E1B75"/>
    <w:rsid w:val="002E635E"/>
    <w:rsid w:val="002E7B78"/>
    <w:rsid w:val="002E7CBD"/>
    <w:rsid w:val="002F2D4F"/>
    <w:rsid w:val="002F339D"/>
    <w:rsid w:val="002F38D5"/>
    <w:rsid w:val="002F5B00"/>
    <w:rsid w:val="003003DD"/>
    <w:rsid w:val="00303B78"/>
    <w:rsid w:val="0031196D"/>
    <w:rsid w:val="0031523D"/>
    <w:rsid w:val="00317564"/>
    <w:rsid w:val="0032181C"/>
    <w:rsid w:val="00321B86"/>
    <w:rsid w:val="00322790"/>
    <w:rsid w:val="00325E46"/>
    <w:rsid w:val="00325F29"/>
    <w:rsid w:val="00335BC6"/>
    <w:rsid w:val="0034736A"/>
    <w:rsid w:val="003523CA"/>
    <w:rsid w:val="00352BDB"/>
    <w:rsid w:val="00355E47"/>
    <w:rsid w:val="00356D94"/>
    <w:rsid w:val="0036264F"/>
    <w:rsid w:val="00366396"/>
    <w:rsid w:val="0036753A"/>
    <w:rsid w:val="00380A16"/>
    <w:rsid w:val="00383E29"/>
    <w:rsid w:val="00387CC8"/>
    <w:rsid w:val="00397BDA"/>
    <w:rsid w:val="003A156D"/>
    <w:rsid w:val="003A2690"/>
    <w:rsid w:val="003A400A"/>
    <w:rsid w:val="003B30AD"/>
    <w:rsid w:val="003C359B"/>
    <w:rsid w:val="003E0732"/>
    <w:rsid w:val="003E2B05"/>
    <w:rsid w:val="003E4F41"/>
    <w:rsid w:val="003E56C6"/>
    <w:rsid w:val="003E6CE0"/>
    <w:rsid w:val="003F0872"/>
    <w:rsid w:val="003F1436"/>
    <w:rsid w:val="003F1577"/>
    <w:rsid w:val="00401633"/>
    <w:rsid w:val="004031FF"/>
    <w:rsid w:val="00407A7E"/>
    <w:rsid w:val="00414F38"/>
    <w:rsid w:val="00416A26"/>
    <w:rsid w:val="004251C6"/>
    <w:rsid w:val="00430EE1"/>
    <w:rsid w:val="00432E9E"/>
    <w:rsid w:val="0043535D"/>
    <w:rsid w:val="00443368"/>
    <w:rsid w:val="00446762"/>
    <w:rsid w:val="00450789"/>
    <w:rsid w:val="004542A9"/>
    <w:rsid w:val="00455C4F"/>
    <w:rsid w:val="004565DE"/>
    <w:rsid w:val="004569A1"/>
    <w:rsid w:val="00460286"/>
    <w:rsid w:val="00461823"/>
    <w:rsid w:val="00470DBE"/>
    <w:rsid w:val="00471E83"/>
    <w:rsid w:val="0047339B"/>
    <w:rsid w:val="00473B2F"/>
    <w:rsid w:val="00475D57"/>
    <w:rsid w:val="00483990"/>
    <w:rsid w:val="00486DE2"/>
    <w:rsid w:val="00490A89"/>
    <w:rsid w:val="00492175"/>
    <w:rsid w:val="0049249C"/>
    <w:rsid w:val="00495919"/>
    <w:rsid w:val="004961F8"/>
    <w:rsid w:val="00497B79"/>
    <w:rsid w:val="004A0F1E"/>
    <w:rsid w:val="004A2DEB"/>
    <w:rsid w:val="004B06B2"/>
    <w:rsid w:val="004B0A23"/>
    <w:rsid w:val="004B3506"/>
    <w:rsid w:val="004B4308"/>
    <w:rsid w:val="004C3EAC"/>
    <w:rsid w:val="004C5666"/>
    <w:rsid w:val="004D15D3"/>
    <w:rsid w:val="004D1DEE"/>
    <w:rsid w:val="004D7C1F"/>
    <w:rsid w:val="004E363B"/>
    <w:rsid w:val="004E5C59"/>
    <w:rsid w:val="005035C4"/>
    <w:rsid w:val="00512AEF"/>
    <w:rsid w:val="005136D6"/>
    <w:rsid w:val="005154B1"/>
    <w:rsid w:val="00520258"/>
    <w:rsid w:val="00520843"/>
    <w:rsid w:val="00521DEA"/>
    <w:rsid w:val="00523DED"/>
    <w:rsid w:val="005251F4"/>
    <w:rsid w:val="005307C6"/>
    <w:rsid w:val="00537FDC"/>
    <w:rsid w:val="0054376E"/>
    <w:rsid w:val="00546B82"/>
    <w:rsid w:val="00554862"/>
    <w:rsid w:val="005559A2"/>
    <w:rsid w:val="005560E3"/>
    <w:rsid w:val="00557C82"/>
    <w:rsid w:val="005619EB"/>
    <w:rsid w:val="00562986"/>
    <w:rsid w:val="00577C01"/>
    <w:rsid w:val="005815D5"/>
    <w:rsid w:val="005842FE"/>
    <w:rsid w:val="0058516D"/>
    <w:rsid w:val="00591E6B"/>
    <w:rsid w:val="00595A8B"/>
    <w:rsid w:val="005978B2"/>
    <w:rsid w:val="005A07A7"/>
    <w:rsid w:val="005A5B88"/>
    <w:rsid w:val="005A7205"/>
    <w:rsid w:val="005B415C"/>
    <w:rsid w:val="005B7FBB"/>
    <w:rsid w:val="005C0A2F"/>
    <w:rsid w:val="005C38AC"/>
    <w:rsid w:val="005C3C4E"/>
    <w:rsid w:val="005C565E"/>
    <w:rsid w:val="005C6DCD"/>
    <w:rsid w:val="005D4720"/>
    <w:rsid w:val="005E3E89"/>
    <w:rsid w:val="005E45F2"/>
    <w:rsid w:val="005E5C72"/>
    <w:rsid w:val="005E6C4F"/>
    <w:rsid w:val="005F2357"/>
    <w:rsid w:val="005F30E6"/>
    <w:rsid w:val="005F38A5"/>
    <w:rsid w:val="005F3D62"/>
    <w:rsid w:val="00603A6F"/>
    <w:rsid w:val="00607FF2"/>
    <w:rsid w:val="00614E2F"/>
    <w:rsid w:val="00615969"/>
    <w:rsid w:val="00623A67"/>
    <w:rsid w:val="006244C9"/>
    <w:rsid w:val="00627348"/>
    <w:rsid w:val="00630039"/>
    <w:rsid w:val="00634061"/>
    <w:rsid w:val="0064601C"/>
    <w:rsid w:val="00654F47"/>
    <w:rsid w:val="00655DB2"/>
    <w:rsid w:val="006607B5"/>
    <w:rsid w:val="00663717"/>
    <w:rsid w:val="0066686C"/>
    <w:rsid w:val="006716F0"/>
    <w:rsid w:val="00675447"/>
    <w:rsid w:val="00677413"/>
    <w:rsid w:val="00684B22"/>
    <w:rsid w:val="00691DF3"/>
    <w:rsid w:val="00692AE5"/>
    <w:rsid w:val="006941EC"/>
    <w:rsid w:val="00696D11"/>
    <w:rsid w:val="006A11CD"/>
    <w:rsid w:val="006A39C1"/>
    <w:rsid w:val="006A575B"/>
    <w:rsid w:val="006B33FD"/>
    <w:rsid w:val="006C017B"/>
    <w:rsid w:val="006C14C1"/>
    <w:rsid w:val="006C4E99"/>
    <w:rsid w:val="006C6119"/>
    <w:rsid w:val="006C673F"/>
    <w:rsid w:val="006D53C9"/>
    <w:rsid w:val="006D71A0"/>
    <w:rsid w:val="006D74B7"/>
    <w:rsid w:val="006E4D75"/>
    <w:rsid w:val="006E7944"/>
    <w:rsid w:val="006F5511"/>
    <w:rsid w:val="006F67D4"/>
    <w:rsid w:val="00701BFE"/>
    <w:rsid w:val="00703F4F"/>
    <w:rsid w:val="00704C88"/>
    <w:rsid w:val="00707709"/>
    <w:rsid w:val="007117FA"/>
    <w:rsid w:val="0071192D"/>
    <w:rsid w:val="00716229"/>
    <w:rsid w:val="00717B18"/>
    <w:rsid w:val="00723CC3"/>
    <w:rsid w:val="00724679"/>
    <w:rsid w:val="007248B8"/>
    <w:rsid w:val="00725187"/>
    <w:rsid w:val="00725EC1"/>
    <w:rsid w:val="00731CA5"/>
    <w:rsid w:val="00740968"/>
    <w:rsid w:val="00741244"/>
    <w:rsid w:val="00741761"/>
    <w:rsid w:val="007469DB"/>
    <w:rsid w:val="00752F87"/>
    <w:rsid w:val="00753D74"/>
    <w:rsid w:val="0075709A"/>
    <w:rsid w:val="00762DE8"/>
    <w:rsid w:val="0076440C"/>
    <w:rsid w:val="00767CF6"/>
    <w:rsid w:val="00773046"/>
    <w:rsid w:val="00776A3A"/>
    <w:rsid w:val="00790F93"/>
    <w:rsid w:val="007929B0"/>
    <w:rsid w:val="00793CDB"/>
    <w:rsid w:val="007954DB"/>
    <w:rsid w:val="007967A7"/>
    <w:rsid w:val="007A62F1"/>
    <w:rsid w:val="007C38EE"/>
    <w:rsid w:val="007C5E35"/>
    <w:rsid w:val="007C68F5"/>
    <w:rsid w:val="007C7223"/>
    <w:rsid w:val="007D000C"/>
    <w:rsid w:val="007D3B0A"/>
    <w:rsid w:val="007D5C40"/>
    <w:rsid w:val="007D6532"/>
    <w:rsid w:val="007D6C76"/>
    <w:rsid w:val="007E00E3"/>
    <w:rsid w:val="007E36D4"/>
    <w:rsid w:val="007E3FD6"/>
    <w:rsid w:val="007E4E9E"/>
    <w:rsid w:val="007E65A3"/>
    <w:rsid w:val="007E7D41"/>
    <w:rsid w:val="00800A64"/>
    <w:rsid w:val="008147F4"/>
    <w:rsid w:val="00820DA4"/>
    <w:rsid w:val="00826EB6"/>
    <w:rsid w:val="008345CA"/>
    <w:rsid w:val="00835447"/>
    <w:rsid w:val="00835F33"/>
    <w:rsid w:val="008432A4"/>
    <w:rsid w:val="00852632"/>
    <w:rsid w:val="00855B6E"/>
    <w:rsid w:val="00881EE5"/>
    <w:rsid w:val="0088345C"/>
    <w:rsid w:val="00884512"/>
    <w:rsid w:val="00893A60"/>
    <w:rsid w:val="00894FF7"/>
    <w:rsid w:val="008A33BD"/>
    <w:rsid w:val="008A6864"/>
    <w:rsid w:val="008A7425"/>
    <w:rsid w:val="008B5F3F"/>
    <w:rsid w:val="008C7D13"/>
    <w:rsid w:val="008D0C5C"/>
    <w:rsid w:val="008D23F6"/>
    <w:rsid w:val="008D2680"/>
    <w:rsid w:val="008D2E7E"/>
    <w:rsid w:val="008D3F84"/>
    <w:rsid w:val="008D7E69"/>
    <w:rsid w:val="008E50F1"/>
    <w:rsid w:val="008E5513"/>
    <w:rsid w:val="008F3DB1"/>
    <w:rsid w:val="008F70C4"/>
    <w:rsid w:val="009069F3"/>
    <w:rsid w:val="0091229E"/>
    <w:rsid w:val="00912379"/>
    <w:rsid w:val="00912BF7"/>
    <w:rsid w:val="00925524"/>
    <w:rsid w:val="00925B5D"/>
    <w:rsid w:val="00926027"/>
    <w:rsid w:val="00932177"/>
    <w:rsid w:val="0094059F"/>
    <w:rsid w:val="00943936"/>
    <w:rsid w:val="009500E0"/>
    <w:rsid w:val="009628A6"/>
    <w:rsid w:val="00964DB8"/>
    <w:rsid w:val="009675D2"/>
    <w:rsid w:val="0097581C"/>
    <w:rsid w:val="00975B38"/>
    <w:rsid w:val="00975E37"/>
    <w:rsid w:val="0098101B"/>
    <w:rsid w:val="00983438"/>
    <w:rsid w:val="0098465F"/>
    <w:rsid w:val="0098547C"/>
    <w:rsid w:val="009914F5"/>
    <w:rsid w:val="009936A7"/>
    <w:rsid w:val="009A075A"/>
    <w:rsid w:val="009A1211"/>
    <w:rsid w:val="009B0685"/>
    <w:rsid w:val="009B20E4"/>
    <w:rsid w:val="009B2152"/>
    <w:rsid w:val="009B5505"/>
    <w:rsid w:val="009C5273"/>
    <w:rsid w:val="009D0FF4"/>
    <w:rsid w:val="009D690B"/>
    <w:rsid w:val="009D7690"/>
    <w:rsid w:val="009E2E88"/>
    <w:rsid w:val="009E374D"/>
    <w:rsid w:val="009E66EE"/>
    <w:rsid w:val="009F34F4"/>
    <w:rsid w:val="009F6BDA"/>
    <w:rsid w:val="00A159E0"/>
    <w:rsid w:val="00A16003"/>
    <w:rsid w:val="00A2385D"/>
    <w:rsid w:val="00A23D84"/>
    <w:rsid w:val="00A23ED7"/>
    <w:rsid w:val="00A245AE"/>
    <w:rsid w:val="00A312B4"/>
    <w:rsid w:val="00A40BFB"/>
    <w:rsid w:val="00A42BDB"/>
    <w:rsid w:val="00A431B1"/>
    <w:rsid w:val="00A440D8"/>
    <w:rsid w:val="00A44FB4"/>
    <w:rsid w:val="00A537F4"/>
    <w:rsid w:val="00A547DF"/>
    <w:rsid w:val="00A6126E"/>
    <w:rsid w:val="00A61313"/>
    <w:rsid w:val="00A64451"/>
    <w:rsid w:val="00A648CC"/>
    <w:rsid w:val="00A64BC3"/>
    <w:rsid w:val="00A66A23"/>
    <w:rsid w:val="00A7095D"/>
    <w:rsid w:val="00A745C1"/>
    <w:rsid w:val="00A74ED3"/>
    <w:rsid w:val="00A7551A"/>
    <w:rsid w:val="00A873EC"/>
    <w:rsid w:val="00A935D7"/>
    <w:rsid w:val="00A93C06"/>
    <w:rsid w:val="00A971B3"/>
    <w:rsid w:val="00AB07E3"/>
    <w:rsid w:val="00AB1BD5"/>
    <w:rsid w:val="00AB6052"/>
    <w:rsid w:val="00AC3258"/>
    <w:rsid w:val="00AC488B"/>
    <w:rsid w:val="00AC53CB"/>
    <w:rsid w:val="00AC600C"/>
    <w:rsid w:val="00AC662E"/>
    <w:rsid w:val="00AD09F0"/>
    <w:rsid w:val="00AD236E"/>
    <w:rsid w:val="00AE0D13"/>
    <w:rsid w:val="00AE12EC"/>
    <w:rsid w:val="00AE5560"/>
    <w:rsid w:val="00AF1BC5"/>
    <w:rsid w:val="00AF2EA8"/>
    <w:rsid w:val="00B00C09"/>
    <w:rsid w:val="00B174D8"/>
    <w:rsid w:val="00B2029A"/>
    <w:rsid w:val="00B231F6"/>
    <w:rsid w:val="00B27C15"/>
    <w:rsid w:val="00B30D74"/>
    <w:rsid w:val="00B31923"/>
    <w:rsid w:val="00B32117"/>
    <w:rsid w:val="00B365FF"/>
    <w:rsid w:val="00B432E7"/>
    <w:rsid w:val="00B64BE5"/>
    <w:rsid w:val="00B6650D"/>
    <w:rsid w:val="00B718E3"/>
    <w:rsid w:val="00B7781C"/>
    <w:rsid w:val="00B77916"/>
    <w:rsid w:val="00B77C3D"/>
    <w:rsid w:val="00B8187F"/>
    <w:rsid w:val="00B82465"/>
    <w:rsid w:val="00B83B24"/>
    <w:rsid w:val="00B84050"/>
    <w:rsid w:val="00B846AB"/>
    <w:rsid w:val="00B8596D"/>
    <w:rsid w:val="00B91775"/>
    <w:rsid w:val="00B97AFB"/>
    <w:rsid w:val="00BA17BC"/>
    <w:rsid w:val="00BA1AB3"/>
    <w:rsid w:val="00BA1B51"/>
    <w:rsid w:val="00BA2227"/>
    <w:rsid w:val="00BA4D04"/>
    <w:rsid w:val="00BA73B3"/>
    <w:rsid w:val="00BB29FE"/>
    <w:rsid w:val="00BB34BA"/>
    <w:rsid w:val="00BB367A"/>
    <w:rsid w:val="00BB5134"/>
    <w:rsid w:val="00BB5566"/>
    <w:rsid w:val="00BC01DA"/>
    <w:rsid w:val="00BC0F0D"/>
    <w:rsid w:val="00BD0AF6"/>
    <w:rsid w:val="00BD290C"/>
    <w:rsid w:val="00BD335D"/>
    <w:rsid w:val="00BD5DCA"/>
    <w:rsid w:val="00BD7E33"/>
    <w:rsid w:val="00BE022A"/>
    <w:rsid w:val="00BE4437"/>
    <w:rsid w:val="00C02941"/>
    <w:rsid w:val="00C030F1"/>
    <w:rsid w:val="00C13A88"/>
    <w:rsid w:val="00C23BFA"/>
    <w:rsid w:val="00C24999"/>
    <w:rsid w:val="00C272E1"/>
    <w:rsid w:val="00C41085"/>
    <w:rsid w:val="00C42BCC"/>
    <w:rsid w:val="00C501DA"/>
    <w:rsid w:val="00C53D5B"/>
    <w:rsid w:val="00C54FB5"/>
    <w:rsid w:val="00C57265"/>
    <w:rsid w:val="00C661F1"/>
    <w:rsid w:val="00C75E5A"/>
    <w:rsid w:val="00C85FFF"/>
    <w:rsid w:val="00C921A8"/>
    <w:rsid w:val="00CA31AB"/>
    <w:rsid w:val="00CB0377"/>
    <w:rsid w:val="00CB6EDF"/>
    <w:rsid w:val="00CC080B"/>
    <w:rsid w:val="00CC2C5E"/>
    <w:rsid w:val="00CC43F4"/>
    <w:rsid w:val="00CC6238"/>
    <w:rsid w:val="00CD3B91"/>
    <w:rsid w:val="00CE0023"/>
    <w:rsid w:val="00CE6A70"/>
    <w:rsid w:val="00CE701E"/>
    <w:rsid w:val="00CF0FC0"/>
    <w:rsid w:val="00CF182E"/>
    <w:rsid w:val="00CF1E7C"/>
    <w:rsid w:val="00CF2B81"/>
    <w:rsid w:val="00CF31F9"/>
    <w:rsid w:val="00D013F2"/>
    <w:rsid w:val="00D02D76"/>
    <w:rsid w:val="00D15959"/>
    <w:rsid w:val="00D16AE8"/>
    <w:rsid w:val="00D201B4"/>
    <w:rsid w:val="00D271AB"/>
    <w:rsid w:val="00D31EC7"/>
    <w:rsid w:val="00D334FD"/>
    <w:rsid w:val="00D34053"/>
    <w:rsid w:val="00D34BB6"/>
    <w:rsid w:val="00D4135C"/>
    <w:rsid w:val="00D433A8"/>
    <w:rsid w:val="00D51E66"/>
    <w:rsid w:val="00D5268F"/>
    <w:rsid w:val="00D55016"/>
    <w:rsid w:val="00D67048"/>
    <w:rsid w:val="00D7668E"/>
    <w:rsid w:val="00D773C3"/>
    <w:rsid w:val="00D87816"/>
    <w:rsid w:val="00D92EFE"/>
    <w:rsid w:val="00D93471"/>
    <w:rsid w:val="00DA0546"/>
    <w:rsid w:val="00DA41F3"/>
    <w:rsid w:val="00DA613F"/>
    <w:rsid w:val="00DB0AA5"/>
    <w:rsid w:val="00DB55C4"/>
    <w:rsid w:val="00DB5B7E"/>
    <w:rsid w:val="00DC732A"/>
    <w:rsid w:val="00DC7E7E"/>
    <w:rsid w:val="00DD46D9"/>
    <w:rsid w:val="00DE2E64"/>
    <w:rsid w:val="00DE32CC"/>
    <w:rsid w:val="00DE34C0"/>
    <w:rsid w:val="00DF082A"/>
    <w:rsid w:val="00DF0940"/>
    <w:rsid w:val="00DF4FB4"/>
    <w:rsid w:val="00E00740"/>
    <w:rsid w:val="00E00A9D"/>
    <w:rsid w:val="00E0254B"/>
    <w:rsid w:val="00E04B5A"/>
    <w:rsid w:val="00E124BE"/>
    <w:rsid w:val="00E125F0"/>
    <w:rsid w:val="00E14390"/>
    <w:rsid w:val="00E2240B"/>
    <w:rsid w:val="00E22A92"/>
    <w:rsid w:val="00E252ED"/>
    <w:rsid w:val="00E3055C"/>
    <w:rsid w:val="00E33689"/>
    <w:rsid w:val="00E352B4"/>
    <w:rsid w:val="00E35686"/>
    <w:rsid w:val="00E40C1F"/>
    <w:rsid w:val="00E44C4F"/>
    <w:rsid w:val="00E5386D"/>
    <w:rsid w:val="00E57224"/>
    <w:rsid w:val="00E5744A"/>
    <w:rsid w:val="00E60D6A"/>
    <w:rsid w:val="00E7410C"/>
    <w:rsid w:val="00E750EE"/>
    <w:rsid w:val="00E76E39"/>
    <w:rsid w:val="00E90F32"/>
    <w:rsid w:val="00E9455C"/>
    <w:rsid w:val="00EA1B28"/>
    <w:rsid w:val="00EA1EA5"/>
    <w:rsid w:val="00EA22FB"/>
    <w:rsid w:val="00EA6A27"/>
    <w:rsid w:val="00EB1C7D"/>
    <w:rsid w:val="00EB4AFA"/>
    <w:rsid w:val="00EB6184"/>
    <w:rsid w:val="00EB77F3"/>
    <w:rsid w:val="00EC2731"/>
    <w:rsid w:val="00EC2AB6"/>
    <w:rsid w:val="00EC3149"/>
    <w:rsid w:val="00EC469E"/>
    <w:rsid w:val="00EC6482"/>
    <w:rsid w:val="00ED629E"/>
    <w:rsid w:val="00ED69DC"/>
    <w:rsid w:val="00EE72A5"/>
    <w:rsid w:val="00EF3027"/>
    <w:rsid w:val="00EF39D1"/>
    <w:rsid w:val="00EF656C"/>
    <w:rsid w:val="00F01123"/>
    <w:rsid w:val="00F01588"/>
    <w:rsid w:val="00F049F4"/>
    <w:rsid w:val="00F0563E"/>
    <w:rsid w:val="00F11849"/>
    <w:rsid w:val="00F14547"/>
    <w:rsid w:val="00F237F3"/>
    <w:rsid w:val="00F277F1"/>
    <w:rsid w:val="00F326DC"/>
    <w:rsid w:val="00F335F4"/>
    <w:rsid w:val="00F33CCB"/>
    <w:rsid w:val="00F369D4"/>
    <w:rsid w:val="00F424FB"/>
    <w:rsid w:val="00F42868"/>
    <w:rsid w:val="00F4341A"/>
    <w:rsid w:val="00F543F8"/>
    <w:rsid w:val="00F6287E"/>
    <w:rsid w:val="00F62E4E"/>
    <w:rsid w:val="00F6487D"/>
    <w:rsid w:val="00F65922"/>
    <w:rsid w:val="00F72912"/>
    <w:rsid w:val="00F748C3"/>
    <w:rsid w:val="00F8284F"/>
    <w:rsid w:val="00F8447F"/>
    <w:rsid w:val="00F84DFF"/>
    <w:rsid w:val="00F85F79"/>
    <w:rsid w:val="00F86672"/>
    <w:rsid w:val="00F86745"/>
    <w:rsid w:val="00F8680E"/>
    <w:rsid w:val="00F86B48"/>
    <w:rsid w:val="00F939E5"/>
    <w:rsid w:val="00F95740"/>
    <w:rsid w:val="00FA1FD2"/>
    <w:rsid w:val="00FA2AB0"/>
    <w:rsid w:val="00FA4FE6"/>
    <w:rsid w:val="00FB2789"/>
    <w:rsid w:val="00FB3199"/>
    <w:rsid w:val="00FB3BA3"/>
    <w:rsid w:val="00FB5E58"/>
    <w:rsid w:val="00FC268D"/>
    <w:rsid w:val="00FC398F"/>
    <w:rsid w:val="00FD273A"/>
    <w:rsid w:val="00FD3A1F"/>
    <w:rsid w:val="00FD5203"/>
    <w:rsid w:val="00FD7993"/>
    <w:rsid w:val="00FD7BBD"/>
    <w:rsid w:val="00FE223A"/>
    <w:rsid w:val="00FE5416"/>
    <w:rsid w:val="00FF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FC25"/>
  <w15:chartTrackingRefBased/>
  <w15:docId w15:val="{B3357507-C3EA-4918-9E81-AC6C54F6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E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4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18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25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E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E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5E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60286"/>
    <w:pPr>
      <w:outlineLvl w:val="9"/>
    </w:pPr>
  </w:style>
  <w:style w:type="paragraph" w:styleId="TOC1">
    <w:name w:val="toc 1"/>
    <w:basedOn w:val="Normal"/>
    <w:next w:val="Normal"/>
    <w:autoRedefine/>
    <w:uiPriority w:val="39"/>
    <w:unhideWhenUsed/>
    <w:rsid w:val="00460286"/>
    <w:pPr>
      <w:spacing w:after="100"/>
    </w:pPr>
  </w:style>
  <w:style w:type="paragraph" w:styleId="TOC2">
    <w:name w:val="toc 2"/>
    <w:basedOn w:val="Normal"/>
    <w:next w:val="Normal"/>
    <w:autoRedefine/>
    <w:uiPriority w:val="39"/>
    <w:unhideWhenUsed/>
    <w:rsid w:val="00460286"/>
    <w:pPr>
      <w:spacing w:after="100"/>
      <w:ind w:left="220"/>
    </w:pPr>
  </w:style>
  <w:style w:type="character" w:styleId="Hyperlink">
    <w:name w:val="Hyperlink"/>
    <w:basedOn w:val="DefaultParagraphFont"/>
    <w:uiPriority w:val="99"/>
    <w:unhideWhenUsed/>
    <w:rsid w:val="00460286"/>
    <w:rPr>
      <w:color w:val="0563C1" w:themeColor="hyperlink"/>
      <w:u w:val="single"/>
    </w:rPr>
  </w:style>
  <w:style w:type="paragraph" w:customStyle="1" w:styleId="TableHead-L">
    <w:name w:val="TableHead-L"/>
    <w:basedOn w:val="Normal"/>
    <w:qFormat/>
    <w:rsid w:val="00460286"/>
    <w:pPr>
      <w:keepNext/>
      <w:tabs>
        <w:tab w:val="right" w:leader="dot" w:pos="9360"/>
      </w:tabs>
      <w:spacing w:before="40" w:after="20" w:line="240" w:lineRule="auto"/>
      <w:ind w:right="29"/>
    </w:pPr>
    <w:rPr>
      <w:rFonts w:ascii="Intel Clear" w:eastAsia="MS Mincho" w:hAnsi="Intel Clear" w:cs="Arial"/>
      <w:b/>
      <w:bCs/>
      <w:color w:val="0071C5"/>
      <w:sz w:val="18"/>
      <w:szCs w:val="18"/>
      <w:lang w:eastAsia="pl-PL"/>
    </w:rPr>
  </w:style>
  <w:style w:type="paragraph" w:customStyle="1" w:styleId="TableBody-L">
    <w:name w:val="TableBody-L"/>
    <w:link w:val="TableBody-LChar"/>
    <w:qFormat/>
    <w:rsid w:val="00460286"/>
    <w:pPr>
      <w:keepLines/>
      <w:spacing w:before="20" w:after="20" w:line="200" w:lineRule="atLeast"/>
    </w:pPr>
    <w:rPr>
      <w:rFonts w:ascii="Intel Clear" w:eastAsia="MS Mincho" w:hAnsi="Intel Clear" w:cs="Times New Roman"/>
      <w:color w:val="000000"/>
      <w:sz w:val="16"/>
      <w:szCs w:val="20"/>
    </w:rPr>
  </w:style>
  <w:style w:type="character" w:customStyle="1" w:styleId="TableBody-LChar">
    <w:name w:val="TableBody-L Char"/>
    <w:link w:val="TableBody-L"/>
    <w:locked/>
    <w:rsid w:val="00460286"/>
    <w:rPr>
      <w:rFonts w:ascii="Intel Clear" w:eastAsia="MS Mincho" w:hAnsi="Intel Clear" w:cs="Times New Roman"/>
      <w:color w:val="000000"/>
      <w:sz w:val="16"/>
      <w:szCs w:val="20"/>
    </w:rPr>
  </w:style>
  <w:style w:type="table" w:customStyle="1" w:styleId="TableTitleWide">
    <w:name w:val="TableTitleWide"/>
    <w:basedOn w:val="TableNormal"/>
    <w:uiPriority w:val="99"/>
    <w:rsid w:val="00460286"/>
    <w:pPr>
      <w:spacing w:after="0" w:line="240" w:lineRule="auto"/>
    </w:pPr>
    <w:rPr>
      <w:rFonts w:ascii="Intel Clear" w:eastAsia="Times New Roman"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Intel Clear" w:hAnsi="Intel Clear"/>
        <w:b/>
        <w:color w:val="0071C5"/>
        <w:sz w:val="18"/>
      </w:rPr>
    </w:tblStylePr>
    <w:tblStylePr w:type="lastRow">
      <w:rPr>
        <w:rFonts w:ascii="Intel Clear" w:hAnsi="Intel Clear"/>
        <w:sz w:val="18"/>
      </w:rPr>
    </w:tblStylePr>
  </w:style>
  <w:style w:type="character" w:customStyle="1" w:styleId="Heading3Char">
    <w:name w:val="Heading 3 Char"/>
    <w:basedOn w:val="DefaultParagraphFont"/>
    <w:link w:val="Heading3"/>
    <w:uiPriority w:val="9"/>
    <w:rsid w:val="00DF4FB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43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76E"/>
  </w:style>
  <w:style w:type="paragraph" w:styleId="Footer">
    <w:name w:val="footer"/>
    <w:basedOn w:val="Normal"/>
    <w:link w:val="FooterChar"/>
    <w:uiPriority w:val="99"/>
    <w:unhideWhenUsed/>
    <w:rsid w:val="00543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76E"/>
  </w:style>
  <w:style w:type="paragraph" w:customStyle="1" w:styleId="Code1">
    <w:name w:val="Code1"/>
    <w:rsid w:val="00470DBE"/>
    <w:pPr>
      <w:shd w:val="clear" w:color="auto" w:fill="D9D9D9" w:themeFill="background1" w:themeFillShade="D9"/>
      <w:tabs>
        <w:tab w:val="left" w:pos="864"/>
        <w:tab w:val="left" w:pos="1872"/>
        <w:tab w:val="left" w:pos="2664"/>
        <w:tab w:val="left" w:pos="3672"/>
        <w:tab w:val="left" w:pos="5760"/>
      </w:tabs>
      <w:spacing w:after="0" w:line="240" w:lineRule="auto"/>
    </w:pPr>
    <w:rPr>
      <w:rFonts w:ascii="Courier New" w:eastAsia="Times New Roman" w:hAnsi="Courier New" w:cs="Times New Roman"/>
      <w:color w:val="004280"/>
      <w:sz w:val="20"/>
      <w:szCs w:val="20"/>
    </w:rPr>
  </w:style>
  <w:style w:type="character" w:customStyle="1" w:styleId="Heading4Char">
    <w:name w:val="Heading 4 Char"/>
    <w:basedOn w:val="DefaultParagraphFont"/>
    <w:link w:val="Heading4"/>
    <w:uiPriority w:val="9"/>
    <w:rsid w:val="0032181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B39CC"/>
    <w:pPr>
      <w:spacing w:after="100"/>
      <w:ind w:left="440"/>
    </w:pPr>
  </w:style>
  <w:style w:type="paragraph" w:styleId="ListParagraph">
    <w:name w:val="List Paragraph"/>
    <w:basedOn w:val="Normal"/>
    <w:uiPriority w:val="34"/>
    <w:qFormat/>
    <w:rsid w:val="006B33FD"/>
    <w:pPr>
      <w:ind w:left="720"/>
      <w:contextualSpacing/>
    </w:pPr>
  </w:style>
  <w:style w:type="character" w:styleId="CommentReference">
    <w:name w:val="annotation reference"/>
    <w:basedOn w:val="DefaultParagraphFont"/>
    <w:uiPriority w:val="99"/>
    <w:semiHidden/>
    <w:unhideWhenUsed/>
    <w:rsid w:val="00A431B1"/>
    <w:rPr>
      <w:sz w:val="16"/>
      <w:szCs w:val="16"/>
    </w:rPr>
  </w:style>
  <w:style w:type="paragraph" w:styleId="CommentText">
    <w:name w:val="annotation text"/>
    <w:basedOn w:val="Normal"/>
    <w:link w:val="CommentTextChar"/>
    <w:uiPriority w:val="99"/>
    <w:semiHidden/>
    <w:unhideWhenUsed/>
    <w:rsid w:val="00A431B1"/>
    <w:pPr>
      <w:spacing w:line="240" w:lineRule="auto"/>
    </w:pPr>
    <w:rPr>
      <w:sz w:val="20"/>
      <w:szCs w:val="20"/>
    </w:rPr>
  </w:style>
  <w:style w:type="character" w:customStyle="1" w:styleId="CommentTextChar">
    <w:name w:val="Comment Text Char"/>
    <w:basedOn w:val="DefaultParagraphFont"/>
    <w:link w:val="CommentText"/>
    <w:uiPriority w:val="99"/>
    <w:semiHidden/>
    <w:rsid w:val="00A431B1"/>
    <w:rPr>
      <w:sz w:val="20"/>
      <w:szCs w:val="20"/>
    </w:rPr>
  </w:style>
  <w:style w:type="paragraph" w:styleId="CommentSubject">
    <w:name w:val="annotation subject"/>
    <w:basedOn w:val="CommentText"/>
    <w:next w:val="CommentText"/>
    <w:link w:val="CommentSubjectChar"/>
    <w:uiPriority w:val="99"/>
    <w:semiHidden/>
    <w:unhideWhenUsed/>
    <w:rsid w:val="00A431B1"/>
    <w:rPr>
      <w:b/>
      <w:bCs/>
    </w:rPr>
  </w:style>
  <w:style w:type="character" w:customStyle="1" w:styleId="CommentSubjectChar">
    <w:name w:val="Comment Subject Char"/>
    <w:basedOn w:val="CommentTextChar"/>
    <w:link w:val="CommentSubject"/>
    <w:uiPriority w:val="99"/>
    <w:semiHidden/>
    <w:rsid w:val="00A431B1"/>
    <w:rPr>
      <w:b/>
      <w:bCs/>
      <w:sz w:val="20"/>
      <w:szCs w:val="20"/>
    </w:rPr>
  </w:style>
  <w:style w:type="paragraph" w:styleId="BalloonText">
    <w:name w:val="Balloon Text"/>
    <w:basedOn w:val="Normal"/>
    <w:link w:val="BalloonTextChar"/>
    <w:uiPriority w:val="99"/>
    <w:semiHidden/>
    <w:unhideWhenUsed/>
    <w:rsid w:val="00A43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1B1"/>
    <w:rPr>
      <w:rFonts w:ascii="Segoe UI" w:hAnsi="Segoe UI" w:cs="Segoe UI"/>
      <w:sz w:val="18"/>
      <w:szCs w:val="18"/>
    </w:rPr>
  </w:style>
  <w:style w:type="character" w:customStyle="1" w:styleId="apple-converted-space">
    <w:name w:val="apple-converted-space"/>
    <w:basedOn w:val="DefaultParagraphFont"/>
    <w:rsid w:val="00176A3B"/>
  </w:style>
  <w:style w:type="character" w:customStyle="1" w:styleId="pre">
    <w:name w:val="pre"/>
    <w:basedOn w:val="DefaultParagraphFont"/>
    <w:rsid w:val="00176A3B"/>
  </w:style>
  <w:style w:type="character" w:styleId="HTMLTypewriter">
    <w:name w:val="HTML Typewriter"/>
    <w:basedOn w:val="DefaultParagraphFont"/>
    <w:uiPriority w:val="99"/>
    <w:semiHidden/>
    <w:unhideWhenUsed/>
    <w:rsid w:val="00383E29"/>
    <w:rPr>
      <w:rFonts w:ascii="Courier New" w:eastAsia="Times New Roman" w:hAnsi="Courier New" w:cs="Courier New" w:hint="default"/>
      <w:color w:val="222222"/>
      <w:sz w:val="26"/>
      <w:szCs w:val="26"/>
      <w:shd w:val="clear" w:color="auto" w:fill="ECF0F3"/>
    </w:rPr>
  </w:style>
  <w:style w:type="paragraph" w:styleId="Revision">
    <w:name w:val="Revision"/>
    <w:hidden/>
    <w:uiPriority w:val="99"/>
    <w:semiHidden/>
    <w:rsid w:val="007D65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7336">
      <w:bodyDiv w:val="1"/>
      <w:marLeft w:val="0"/>
      <w:marRight w:val="0"/>
      <w:marTop w:val="0"/>
      <w:marBottom w:val="0"/>
      <w:divBdr>
        <w:top w:val="none" w:sz="0" w:space="0" w:color="auto"/>
        <w:left w:val="none" w:sz="0" w:space="0" w:color="auto"/>
        <w:bottom w:val="none" w:sz="0" w:space="0" w:color="auto"/>
        <w:right w:val="none" w:sz="0" w:space="0" w:color="auto"/>
      </w:divBdr>
    </w:div>
    <w:div w:id="77753178">
      <w:bodyDiv w:val="1"/>
      <w:marLeft w:val="0"/>
      <w:marRight w:val="0"/>
      <w:marTop w:val="0"/>
      <w:marBottom w:val="0"/>
      <w:divBdr>
        <w:top w:val="none" w:sz="0" w:space="0" w:color="auto"/>
        <w:left w:val="none" w:sz="0" w:space="0" w:color="auto"/>
        <w:bottom w:val="none" w:sz="0" w:space="0" w:color="auto"/>
        <w:right w:val="none" w:sz="0" w:space="0" w:color="auto"/>
      </w:divBdr>
      <w:divsChild>
        <w:div w:id="1415007851">
          <w:marLeft w:val="0"/>
          <w:marRight w:val="0"/>
          <w:marTop w:val="0"/>
          <w:marBottom w:val="0"/>
          <w:divBdr>
            <w:top w:val="none" w:sz="0" w:space="0" w:color="auto"/>
            <w:left w:val="none" w:sz="0" w:space="0" w:color="auto"/>
            <w:bottom w:val="none" w:sz="0" w:space="0" w:color="auto"/>
            <w:right w:val="none" w:sz="0" w:space="0" w:color="auto"/>
          </w:divBdr>
          <w:divsChild>
            <w:div w:id="1318607343">
              <w:marLeft w:val="0"/>
              <w:marRight w:val="0"/>
              <w:marTop w:val="0"/>
              <w:marBottom w:val="0"/>
              <w:divBdr>
                <w:top w:val="none" w:sz="0" w:space="0" w:color="auto"/>
                <w:left w:val="none" w:sz="0" w:space="0" w:color="auto"/>
                <w:bottom w:val="none" w:sz="0" w:space="0" w:color="auto"/>
                <w:right w:val="none" w:sz="0" w:space="0" w:color="auto"/>
              </w:divBdr>
              <w:divsChild>
                <w:div w:id="889194135">
                  <w:marLeft w:val="0"/>
                  <w:marRight w:val="0"/>
                  <w:marTop w:val="0"/>
                  <w:marBottom w:val="0"/>
                  <w:divBdr>
                    <w:top w:val="none" w:sz="0" w:space="0" w:color="auto"/>
                    <w:left w:val="none" w:sz="0" w:space="0" w:color="auto"/>
                    <w:bottom w:val="none" w:sz="0" w:space="0" w:color="auto"/>
                    <w:right w:val="none" w:sz="0" w:space="0" w:color="auto"/>
                  </w:divBdr>
                  <w:divsChild>
                    <w:div w:id="574707916">
                      <w:marLeft w:val="3900"/>
                      <w:marRight w:val="0"/>
                      <w:marTop w:val="0"/>
                      <w:marBottom w:val="0"/>
                      <w:divBdr>
                        <w:top w:val="none" w:sz="0" w:space="0" w:color="auto"/>
                        <w:left w:val="none" w:sz="0" w:space="0" w:color="auto"/>
                        <w:bottom w:val="none" w:sz="0" w:space="0" w:color="auto"/>
                        <w:right w:val="none" w:sz="0" w:space="0" w:color="auto"/>
                      </w:divBdr>
                      <w:divsChild>
                        <w:div w:id="143207948">
                          <w:marLeft w:val="0"/>
                          <w:marRight w:val="0"/>
                          <w:marTop w:val="0"/>
                          <w:marBottom w:val="0"/>
                          <w:divBdr>
                            <w:top w:val="none" w:sz="0" w:space="0" w:color="auto"/>
                            <w:left w:val="none" w:sz="0" w:space="0" w:color="auto"/>
                            <w:bottom w:val="none" w:sz="0" w:space="0" w:color="auto"/>
                            <w:right w:val="none" w:sz="0" w:space="0" w:color="auto"/>
                          </w:divBdr>
                          <w:divsChild>
                            <w:div w:id="19213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50686">
      <w:bodyDiv w:val="1"/>
      <w:marLeft w:val="0"/>
      <w:marRight w:val="0"/>
      <w:marTop w:val="0"/>
      <w:marBottom w:val="0"/>
      <w:divBdr>
        <w:top w:val="none" w:sz="0" w:space="0" w:color="auto"/>
        <w:left w:val="none" w:sz="0" w:space="0" w:color="auto"/>
        <w:bottom w:val="none" w:sz="0" w:space="0" w:color="auto"/>
        <w:right w:val="none" w:sz="0" w:space="0" w:color="auto"/>
      </w:divBdr>
    </w:div>
    <w:div w:id="256134845">
      <w:bodyDiv w:val="1"/>
      <w:marLeft w:val="0"/>
      <w:marRight w:val="0"/>
      <w:marTop w:val="0"/>
      <w:marBottom w:val="0"/>
      <w:divBdr>
        <w:top w:val="none" w:sz="0" w:space="0" w:color="auto"/>
        <w:left w:val="none" w:sz="0" w:space="0" w:color="auto"/>
        <w:bottom w:val="none" w:sz="0" w:space="0" w:color="auto"/>
        <w:right w:val="none" w:sz="0" w:space="0" w:color="auto"/>
      </w:divBdr>
      <w:divsChild>
        <w:div w:id="321004016">
          <w:marLeft w:val="0"/>
          <w:marRight w:val="0"/>
          <w:marTop w:val="0"/>
          <w:marBottom w:val="0"/>
          <w:divBdr>
            <w:top w:val="none" w:sz="0" w:space="0" w:color="auto"/>
            <w:left w:val="none" w:sz="0" w:space="0" w:color="auto"/>
            <w:bottom w:val="none" w:sz="0" w:space="0" w:color="auto"/>
            <w:right w:val="none" w:sz="0" w:space="0" w:color="auto"/>
          </w:divBdr>
          <w:divsChild>
            <w:div w:id="1267808440">
              <w:marLeft w:val="0"/>
              <w:marRight w:val="0"/>
              <w:marTop w:val="0"/>
              <w:marBottom w:val="0"/>
              <w:divBdr>
                <w:top w:val="none" w:sz="0" w:space="0" w:color="auto"/>
                <w:left w:val="none" w:sz="0" w:space="0" w:color="auto"/>
                <w:bottom w:val="none" w:sz="0" w:space="0" w:color="auto"/>
                <w:right w:val="none" w:sz="0" w:space="0" w:color="auto"/>
              </w:divBdr>
              <w:divsChild>
                <w:div w:id="1062868815">
                  <w:marLeft w:val="0"/>
                  <w:marRight w:val="0"/>
                  <w:marTop w:val="0"/>
                  <w:marBottom w:val="0"/>
                  <w:divBdr>
                    <w:top w:val="none" w:sz="0" w:space="0" w:color="auto"/>
                    <w:left w:val="none" w:sz="0" w:space="0" w:color="auto"/>
                    <w:bottom w:val="none" w:sz="0" w:space="0" w:color="auto"/>
                    <w:right w:val="none" w:sz="0" w:space="0" w:color="auto"/>
                  </w:divBdr>
                  <w:divsChild>
                    <w:div w:id="66926024">
                      <w:marLeft w:val="3900"/>
                      <w:marRight w:val="0"/>
                      <w:marTop w:val="0"/>
                      <w:marBottom w:val="0"/>
                      <w:divBdr>
                        <w:top w:val="none" w:sz="0" w:space="0" w:color="auto"/>
                        <w:left w:val="none" w:sz="0" w:space="0" w:color="auto"/>
                        <w:bottom w:val="none" w:sz="0" w:space="0" w:color="auto"/>
                        <w:right w:val="none" w:sz="0" w:space="0" w:color="auto"/>
                      </w:divBdr>
                      <w:divsChild>
                        <w:div w:id="777213841">
                          <w:marLeft w:val="0"/>
                          <w:marRight w:val="0"/>
                          <w:marTop w:val="0"/>
                          <w:marBottom w:val="0"/>
                          <w:divBdr>
                            <w:top w:val="none" w:sz="0" w:space="0" w:color="auto"/>
                            <w:left w:val="none" w:sz="0" w:space="0" w:color="auto"/>
                            <w:bottom w:val="none" w:sz="0" w:space="0" w:color="auto"/>
                            <w:right w:val="none" w:sz="0" w:space="0" w:color="auto"/>
                          </w:divBdr>
                          <w:divsChild>
                            <w:div w:id="16574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546385">
      <w:bodyDiv w:val="1"/>
      <w:marLeft w:val="0"/>
      <w:marRight w:val="0"/>
      <w:marTop w:val="0"/>
      <w:marBottom w:val="0"/>
      <w:divBdr>
        <w:top w:val="none" w:sz="0" w:space="0" w:color="auto"/>
        <w:left w:val="none" w:sz="0" w:space="0" w:color="auto"/>
        <w:bottom w:val="none" w:sz="0" w:space="0" w:color="auto"/>
        <w:right w:val="none" w:sz="0" w:space="0" w:color="auto"/>
      </w:divBdr>
    </w:div>
    <w:div w:id="639112779">
      <w:bodyDiv w:val="1"/>
      <w:marLeft w:val="0"/>
      <w:marRight w:val="0"/>
      <w:marTop w:val="0"/>
      <w:marBottom w:val="0"/>
      <w:divBdr>
        <w:top w:val="none" w:sz="0" w:space="0" w:color="auto"/>
        <w:left w:val="none" w:sz="0" w:space="0" w:color="auto"/>
        <w:bottom w:val="none" w:sz="0" w:space="0" w:color="auto"/>
        <w:right w:val="none" w:sz="0" w:space="0" w:color="auto"/>
      </w:divBdr>
    </w:div>
    <w:div w:id="720249073">
      <w:bodyDiv w:val="1"/>
      <w:marLeft w:val="0"/>
      <w:marRight w:val="0"/>
      <w:marTop w:val="0"/>
      <w:marBottom w:val="0"/>
      <w:divBdr>
        <w:top w:val="none" w:sz="0" w:space="0" w:color="auto"/>
        <w:left w:val="none" w:sz="0" w:space="0" w:color="auto"/>
        <w:bottom w:val="none" w:sz="0" w:space="0" w:color="auto"/>
        <w:right w:val="none" w:sz="0" w:space="0" w:color="auto"/>
      </w:divBdr>
      <w:divsChild>
        <w:div w:id="963265915">
          <w:marLeft w:val="0"/>
          <w:marRight w:val="0"/>
          <w:marTop w:val="0"/>
          <w:marBottom w:val="0"/>
          <w:divBdr>
            <w:top w:val="none" w:sz="0" w:space="0" w:color="auto"/>
            <w:left w:val="none" w:sz="0" w:space="0" w:color="auto"/>
            <w:bottom w:val="none" w:sz="0" w:space="0" w:color="auto"/>
            <w:right w:val="none" w:sz="0" w:space="0" w:color="auto"/>
          </w:divBdr>
          <w:divsChild>
            <w:div w:id="405037655">
              <w:marLeft w:val="0"/>
              <w:marRight w:val="0"/>
              <w:marTop w:val="0"/>
              <w:marBottom w:val="0"/>
              <w:divBdr>
                <w:top w:val="none" w:sz="0" w:space="0" w:color="auto"/>
                <w:left w:val="none" w:sz="0" w:space="0" w:color="auto"/>
                <w:bottom w:val="none" w:sz="0" w:space="0" w:color="auto"/>
                <w:right w:val="none" w:sz="0" w:space="0" w:color="auto"/>
              </w:divBdr>
              <w:divsChild>
                <w:div w:id="1022826038">
                  <w:marLeft w:val="0"/>
                  <w:marRight w:val="0"/>
                  <w:marTop w:val="0"/>
                  <w:marBottom w:val="0"/>
                  <w:divBdr>
                    <w:top w:val="none" w:sz="0" w:space="0" w:color="auto"/>
                    <w:left w:val="none" w:sz="0" w:space="0" w:color="auto"/>
                    <w:bottom w:val="none" w:sz="0" w:space="0" w:color="auto"/>
                    <w:right w:val="none" w:sz="0" w:space="0" w:color="auto"/>
                  </w:divBdr>
                  <w:divsChild>
                    <w:div w:id="1677927925">
                      <w:marLeft w:val="3900"/>
                      <w:marRight w:val="0"/>
                      <w:marTop w:val="0"/>
                      <w:marBottom w:val="0"/>
                      <w:divBdr>
                        <w:top w:val="none" w:sz="0" w:space="0" w:color="auto"/>
                        <w:left w:val="none" w:sz="0" w:space="0" w:color="auto"/>
                        <w:bottom w:val="none" w:sz="0" w:space="0" w:color="auto"/>
                        <w:right w:val="none" w:sz="0" w:space="0" w:color="auto"/>
                      </w:divBdr>
                      <w:divsChild>
                        <w:div w:id="402221573">
                          <w:marLeft w:val="0"/>
                          <w:marRight w:val="0"/>
                          <w:marTop w:val="0"/>
                          <w:marBottom w:val="0"/>
                          <w:divBdr>
                            <w:top w:val="none" w:sz="0" w:space="0" w:color="auto"/>
                            <w:left w:val="none" w:sz="0" w:space="0" w:color="auto"/>
                            <w:bottom w:val="none" w:sz="0" w:space="0" w:color="auto"/>
                            <w:right w:val="none" w:sz="0" w:space="0" w:color="auto"/>
                          </w:divBdr>
                          <w:divsChild>
                            <w:div w:id="2417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100437">
      <w:bodyDiv w:val="1"/>
      <w:marLeft w:val="0"/>
      <w:marRight w:val="0"/>
      <w:marTop w:val="0"/>
      <w:marBottom w:val="0"/>
      <w:divBdr>
        <w:top w:val="none" w:sz="0" w:space="0" w:color="auto"/>
        <w:left w:val="none" w:sz="0" w:space="0" w:color="auto"/>
        <w:bottom w:val="none" w:sz="0" w:space="0" w:color="auto"/>
        <w:right w:val="none" w:sz="0" w:space="0" w:color="auto"/>
      </w:divBdr>
      <w:divsChild>
        <w:div w:id="980622419">
          <w:marLeft w:val="0"/>
          <w:marRight w:val="0"/>
          <w:marTop w:val="0"/>
          <w:marBottom w:val="0"/>
          <w:divBdr>
            <w:top w:val="none" w:sz="0" w:space="0" w:color="auto"/>
            <w:left w:val="none" w:sz="0" w:space="0" w:color="auto"/>
            <w:bottom w:val="none" w:sz="0" w:space="0" w:color="auto"/>
            <w:right w:val="none" w:sz="0" w:space="0" w:color="auto"/>
          </w:divBdr>
          <w:divsChild>
            <w:div w:id="998729576">
              <w:marLeft w:val="0"/>
              <w:marRight w:val="0"/>
              <w:marTop w:val="0"/>
              <w:marBottom w:val="0"/>
              <w:divBdr>
                <w:top w:val="none" w:sz="0" w:space="0" w:color="auto"/>
                <w:left w:val="none" w:sz="0" w:space="0" w:color="auto"/>
                <w:bottom w:val="none" w:sz="0" w:space="0" w:color="auto"/>
                <w:right w:val="none" w:sz="0" w:space="0" w:color="auto"/>
              </w:divBdr>
              <w:divsChild>
                <w:div w:id="171266726">
                  <w:marLeft w:val="0"/>
                  <w:marRight w:val="0"/>
                  <w:marTop w:val="0"/>
                  <w:marBottom w:val="0"/>
                  <w:divBdr>
                    <w:top w:val="none" w:sz="0" w:space="0" w:color="auto"/>
                    <w:left w:val="none" w:sz="0" w:space="0" w:color="auto"/>
                    <w:bottom w:val="none" w:sz="0" w:space="0" w:color="auto"/>
                    <w:right w:val="none" w:sz="0" w:space="0" w:color="auto"/>
                  </w:divBdr>
                  <w:divsChild>
                    <w:div w:id="93091658">
                      <w:marLeft w:val="3900"/>
                      <w:marRight w:val="0"/>
                      <w:marTop w:val="0"/>
                      <w:marBottom w:val="0"/>
                      <w:divBdr>
                        <w:top w:val="none" w:sz="0" w:space="0" w:color="auto"/>
                        <w:left w:val="none" w:sz="0" w:space="0" w:color="auto"/>
                        <w:bottom w:val="none" w:sz="0" w:space="0" w:color="auto"/>
                        <w:right w:val="none" w:sz="0" w:space="0" w:color="auto"/>
                      </w:divBdr>
                      <w:divsChild>
                        <w:div w:id="1370186782">
                          <w:marLeft w:val="0"/>
                          <w:marRight w:val="0"/>
                          <w:marTop w:val="0"/>
                          <w:marBottom w:val="0"/>
                          <w:divBdr>
                            <w:top w:val="none" w:sz="0" w:space="0" w:color="auto"/>
                            <w:left w:val="none" w:sz="0" w:space="0" w:color="auto"/>
                            <w:bottom w:val="none" w:sz="0" w:space="0" w:color="auto"/>
                            <w:right w:val="none" w:sz="0" w:space="0" w:color="auto"/>
                          </w:divBdr>
                          <w:divsChild>
                            <w:div w:id="7103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2654">
      <w:bodyDiv w:val="1"/>
      <w:marLeft w:val="0"/>
      <w:marRight w:val="0"/>
      <w:marTop w:val="0"/>
      <w:marBottom w:val="0"/>
      <w:divBdr>
        <w:top w:val="none" w:sz="0" w:space="0" w:color="auto"/>
        <w:left w:val="none" w:sz="0" w:space="0" w:color="auto"/>
        <w:bottom w:val="none" w:sz="0" w:space="0" w:color="auto"/>
        <w:right w:val="none" w:sz="0" w:space="0" w:color="auto"/>
      </w:divBdr>
      <w:divsChild>
        <w:div w:id="1191644840">
          <w:marLeft w:val="0"/>
          <w:marRight w:val="0"/>
          <w:marTop w:val="0"/>
          <w:marBottom w:val="0"/>
          <w:divBdr>
            <w:top w:val="none" w:sz="0" w:space="0" w:color="auto"/>
            <w:left w:val="none" w:sz="0" w:space="0" w:color="auto"/>
            <w:bottom w:val="none" w:sz="0" w:space="0" w:color="auto"/>
            <w:right w:val="none" w:sz="0" w:space="0" w:color="auto"/>
          </w:divBdr>
          <w:divsChild>
            <w:div w:id="858003446">
              <w:marLeft w:val="0"/>
              <w:marRight w:val="0"/>
              <w:marTop w:val="0"/>
              <w:marBottom w:val="0"/>
              <w:divBdr>
                <w:top w:val="none" w:sz="0" w:space="0" w:color="auto"/>
                <w:left w:val="none" w:sz="0" w:space="0" w:color="auto"/>
                <w:bottom w:val="none" w:sz="0" w:space="0" w:color="auto"/>
                <w:right w:val="none" w:sz="0" w:space="0" w:color="auto"/>
              </w:divBdr>
              <w:divsChild>
                <w:div w:id="227694266">
                  <w:marLeft w:val="0"/>
                  <w:marRight w:val="0"/>
                  <w:marTop w:val="0"/>
                  <w:marBottom w:val="0"/>
                  <w:divBdr>
                    <w:top w:val="none" w:sz="0" w:space="0" w:color="auto"/>
                    <w:left w:val="none" w:sz="0" w:space="0" w:color="auto"/>
                    <w:bottom w:val="none" w:sz="0" w:space="0" w:color="auto"/>
                    <w:right w:val="none" w:sz="0" w:space="0" w:color="auto"/>
                  </w:divBdr>
                  <w:divsChild>
                    <w:div w:id="1286690198">
                      <w:marLeft w:val="3900"/>
                      <w:marRight w:val="0"/>
                      <w:marTop w:val="0"/>
                      <w:marBottom w:val="0"/>
                      <w:divBdr>
                        <w:top w:val="none" w:sz="0" w:space="0" w:color="auto"/>
                        <w:left w:val="none" w:sz="0" w:space="0" w:color="auto"/>
                        <w:bottom w:val="none" w:sz="0" w:space="0" w:color="auto"/>
                        <w:right w:val="none" w:sz="0" w:space="0" w:color="auto"/>
                      </w:divBdr>
                      <w:divsChild>
                        <w:div w:id="1849295797">
                          <w:marLeft w:val="0"/>
                          <w:marRight w:val="0"/>
                          <w:marTop w:val="0"/>
                          <w:marBottom w:val="0"/>
                          <w:divBdr>
                            <w:top w:val="none" w:sz="0" w:space="0" w:color="auto"/>
                            <w:left w:val="none" w:sz="0" w:space="0" w:color="auto"/>
                            <w:bottom w:val="none" w:sz="0" w:space="0" w:color="auto"/>
                            <w:right w:val="none" w:sz="0" w:space="0" w:color="auto"/>
                          </w:divBdr>
                          <w:divsChild>
                            <w:div w:id="884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59512">
      <w:bodyDiv w:val="1"/>
      <w:marLeft w:val="0"/>
      <w:marRight w:val="0"/>
      <w:marTop w:val="0"/>
      <w:marBottom w:val="0"/>
      <w:divBdr>
        <w:top w:val="none" w:sz="0" w:space="0" w:color="auto"/>
        <w:left w:val="none" w:sz="0" w:space="0" w:color="auto"/>
        <w:bottom w:val="none" w:sz="0" w:space="0" w:color="auto"/>
        <w:right w:val="none" w:sz="0" w:space="0" w:color="auto"/>
      </w:divBdr>
      <w:divsChild>
        <w:div w:id="1139565823">
          <w:marLeft w:val="0"/>
          <w:marRight w:val="0"/>
          <w:marTop w:val="0"/>
          <w:marBottom w:val="0"/>
          <w:divBdr>
            <w:top w:val="none" w:sz="0" w:space="0" w:color="auto"/>
            <w:left w:val="none" w:sz="0" w:space="0" w:color="auto"/>
            <w:bottom w:val="none" w:sz="0" w:space="0" w:color="auto"/>
            <w:right w:val="none" w:sz="0" w:space="0" w:color="auto"/>
          </w:divBdr>
          <w:divsChild>
            <w:div w:id="1665819873">
              <w:marLeft w:val="0"/>
              <w:marRight w:val="0"/>
              <w:marTop w:val="0"/>
              <w:marBottom w:val="0"/>
              <w:divBdr>
                <w:top w:val="none" w:sz="0" w:space="0" w:color="auto"/>
                <w:left w:val="none" w:sz="0" w:space="0" w:color="auto"/>
                <w:bottom w:val="none" w:sz="0" w:space="0" w:color="auto"/>
                <w:right w:val="none" w:sz="0" w:space="0" w:color="auto"/>
              </w:divBdr>
              <w:divsChild>
                <w:div w:id="171190668">
                  <w:marLeft w:val="0"/>
                  <w:marRight w:val="0"/>
                  <w:marTop w:val="0"/>
                  <w:marBottom w:val="0"/>
                  <w:divBdr>
                    <w:top w:val="none" w:sz="0" w:space="0" w:color="auto"/>
                    <w:left w:val="none" w:sz="0" w:space="0" w:color="auto"/>
                    <w:bottom w:val="none" w:sz="0" w:space="0" w:color="auto"/>
                    <w:right w:val="none" w:sz="0" w:space="0" w:color="auto"/>
                  </w:divBdr>
                  <w:divsChild>
                    <w:div w:id="1840657408">
                      <w:marLeft w:val="3900"/>
                      <w:marRight w:val="0"/>
                      <w:marTop w:val="0"/>
                      <w:marBottom w:val="0"/>
                      <w:divBdr>
                        <w:top w:val="none" w:sz="0" w:space="0" w:color="auto"/>
                        <w:left w:val="none" w:sz="0" w:space="0" w:color="auto"/>
                        <w:bottom w:val="none" w:sz="0" w:space="0" w:color="auto"/>
                        <w:right w:val="none" w:sz="0" w:space="0" w:color="auto"/>
                      </w:divBdr>
                      <w:divsChild>
                        <w:div w:id="2135176585">
                          <w:marLeft w:val="0"/>
                          <w:marRight w:val="0"/>
                          <w:marTop w:val="0"/>
                          <w:marBottom w:val="0"/>
                          <w:divBdr>
                            <w:top w:val="none" w:sz="0" w:space="0" w:color="auto"/>
                            <w:left w:val="none" w:sz="0" w:space="0" w:color="auto"/>
                            <w:bottom w:val="none" w:sz="0" w:space="0" w:color="auto"/>
                            <w:right w:val="none" w:sz="0" w:space="0" w:color="auto"/>
                          </w:divBdr>
                          <w:divsChild>
                            <w:div w:id="7323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85822">
      <w:bodyDiv w:val="1"/>
      <w:marLeft w:val="0"/>
      <w:marRight w:val="0"/>
      <w:marTop w:val="0"/>
      <w:marBottom w:val="0"/>
      <w:divBdr>
        <w:top w:val="none" w:sz="0" w:space="0" w:color="auto"/>
        <w:left w:val="none" w:sz="0" w:space="0" w:color="auto"/>
        <w:bottom w:val="none" w:sz="0" w:space="0" w:color="auto"/>
        <w:right w:val="none" w:sz="0" w:space="0" w:color="auto"/>
      </w:divBdr>
      <w:divsChild>
        <w:div w:id="1026759904">
          <w:marLeft w:val="0"/>
          <w:marRight w:val="0"/>
          <w:marTop w:val="0"/>
          <w:marBottom w:val="0"/>
          <w:divBdr>
            <w:top w:val="none" w:sz="0" w:space="0" w:color="auto"/>
            <w:left w:val="none" w:sz="0" w:space="0" w:color="auto"/>
            <w:bottom w:val="none" w:sz="0" w:space="0" w:color="auto"/>
            <w:right w:val="none" w:sz="0" w:space="0" w:color="auto"/>
          </w:divBdr>
          <w:divsChild>
            <w:div w:id="398866284">
              <w:marLeft w:val="0"/>
              <w:marRight w:val="0"/>
              <w:marTop w:val="0"/>
              <w:marBottom w:val="0"/>
              <w:divBdr>
                <w:top w:val="none" w:sz="0" w:space="0" w:color="auto"/>
                <w:left w:val="none" w:sz="0" w:space="0" w:color="auto"/>
                <w:bottom w:val="none" w:sz="0" w:space="0" w:color="auto"/>
                <w:right w:val="none" w:sz="0" w:space="0" w:color="auto"/>
              </w:divBdr>
              <w:divsChild>
                <w:div w:id="2035156029">
                  <w:marLeft w:val="0"/>
                  <w:marRight w:val="0"/>
                  <w:marTop w:val="0"/>
                  <w:marBottom w:val="0"/>
                  <w:divBdr>
                    <w:top w:val="none" w:sz="0" w:space="0" w:color="auto"/>
                    <w:left w:val="none" w:sz="0" w:space="0" w:color="auto"/>
                    <w:bottom w:val="none" w:sz="0" w:space="0" w:color="auto"/>
                    <w:right w:val="none" w:sz="0" w:space="0" w:color="auto"/>
                  </w:divBdr>
                  <w:divsChild>
                    <w:div w:id="106851552">
                      <w:marLeft w:val="3900"/>
                      <w:marRight w:val="0"/>
                      <w:marTop w:val="0"/>
                      <w:marBottom w:val="0"/>
                      <w:divBdr>
                        <w:top w:val="none" w:sz="0" w:space="0" w:color="auto"/>
                        <w:left w:val="none" w:sz="0" w:space="0" w:color="auto"/>
                        <w:bottom w:val="none" w:sz="0" w:space="0" w:color="auto"/>
                        <w:right w:val="none" w:sz="0" w:space="0" w:color="auto"/>
                      </w:divBdr>
                      <w:divsChild>
                        <w:div w:id="2009358830">
                          <w:marLeft w:val="0"/>
                          <w:marRight w:val="0"/>
                          <w:marTop w:val="0"/>
                          <w:marBottom w:val="0"/>
                          <w:divBdr>
                            <w:top w:val="none" w:sz="0" w:space="0" w:color="auto"/>
                            <w:left w:val="none" w:sz="0" w:space="0" w:color="auto"/>
                            <w:bottom w:val="none" w:sz="0" w:space="0" w:color="auto"/>
                            <w:right w:val="none" w:sz="0" w:space="0" w:color="auto"/>
                          </w:divBdr>
                          <w:divsChild>
                            <w:div w:id="21319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733322">
      <w:bodyDiv w:val="1"/>
      <w:marLeft w:val="0"/>
      <w:marRight w:val="0"/>
      <w:marTop w:val="0"/>
      <w:marBottom w:val="0"/>
      <w:divBdr>
        <w:top w:val="none" w:sz="0" w:space="0" w:color="auto"/>
        <w:left w:val="none" w:sz="0" w:space="0" w:color="auto"/>
        <w:bottom w:val="none" w:sz="0" w:space="0" w:color="auto"/>
        <w:right w:val="none" w:sz="0" w:space="0" w:color="auto"/>
      </w:divBdr>
      <w:divsChild>
        <w:div w:id="2106293956">
          <w:marLeft w:val="0"/>
          <w:marRight w:val="0"/>
          <w:marTop w:val="0"/>
          <w:marBottom w:val="0"/>
          <w:divBdr>
            <w:top w:val="none" w:sz="0" w:space="0" w:color="auto"/>
            <w:left w:val="none" w:sz="0" w:space="0" w:color="auto"/>
            <w:bottom w:val="none" w:sz="0" w:space="0" w:color="auto"/>
            <w:right w:val="none" w:sz="0" w:space="0" w:color="auto"/>
          </w:divBdr>
          <w:divsChild>
            <w:div w:id="694044587">
              <w:marLeft w:val="0"/>
              <w:marRight w:val="0"/>
              <w:marTop w:val="0"/>
              <w:marBottom w:val="0"/>
              <w:divBdr>
                <w:top w:val="none" w:sz="0" w:space="0" w:color="auto"/>
                <w:left w:val="none" w:sz="0" w:space="0" w:color="auto"/>
                <w:bottom w:val="none" w:sz="0" w:space="0" w:color="auto"/>
                <w:right w:val="none" w:sz="0" w:space="0" w:color="auto"/>
              </w:divBdr>
              <w:divsChild>
                <w:div w:id="907107792">
                  <w:marLeft w:val="0"/>
                  <w:marRight w:val="0"/>
                  <w:marTop w:val="0"/>
                  <w:marBottom w:val="0"/>
                  <w:divBdr>
                    <w:top w:val="none" w:sz="0" w:space="0" w:color="auto"/>
                    <w:left w:val="none" w:sz="0" w:space="0" w:color="auto"/>
                    <w:bottom w:val="none" w:sz="0" w:space="0" w:color="auto"/>
                    <w:right w:val="none" w:sz="0" w:space="0" w:color="auto"/>
                  </w:divBdr>
                  <w:divsChild>
                    <w:div w:id="800266480">
                      <w:marLeft w:val="3900"/>
                      <w:marRight w:val="0"/>
                      <w:marTop w:val="0"/>
                      <w:marBottom w:val="0"/>
                      <w:divBdr>
                        <w:top w:val="none" w:sz="0" w:space="0" w:color="auto"/>
                        <w:left w:val="none" w:sz="0" w:space="0" w:color="auto"/>
                        <w:bottom w:val="none" w:sz="0" w:space="0" w:color="auto"/>
                        <w:right w:val="none" w:sz="0" w:space="0" w:color="auto"/>
                      </w:divBdr>
                      <w:divsChild>
                        <w:div w:id="1461876459">
                          <w:marLeft w:val="0"/>
                          <w:marRight w:val="0"/>
                          <w:marTop w:val="0"/>
                          <w:marBottom w:val="0"/>
                          <w:divBdr>
                            <w:top w:val="none" w:sz="0" w:space="0" w:color="auto"/>
                            <w:left w:val="none" w:sz="0" w:space="0" w:color="auto"/>
                            <w:bottom w:val="none" w:sz="0" w:space="0" w:color="auto"/>
                            <w:right w:val="none" w:sz="0" w:space="0" w:color="auto"/>
                          </w:divBdr>
                          <w:divsChild>
                            <w:div w:id="5797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54070">
      <w:bodyDiv w:val="1"/>
      <w:marLeft w:val="0"/>
      <w:marRight w:val="0"/>
      <w:marTop w:val="0"/>
      <w:marBottom w:val="0"/>
      <w:divBdr>
        <w:top w:val="none" w:sz="0" w:space="0" w:color="auto"/>
        <w:left w:val="none" w:sz="0" w:space="0" w:color="auto"/>
        <w:bottom w:val="none" w:sz="0" w:space="0" w:color="auto"/>
        <w:right w:val="none" w:sz="0" w:space="0" w:color="auto"/>
      </w:divBdr>
    </w:div>
    <w:div w:id="1599293649">
      <w:bodyDiv w:val="1"/>
      <w:marLeft w:val="0"/>
      <w:marRight w:val="0"/>
      <w:marTop w:val="0"/>
      <w:marBottom w:val="0"/>
      <w:divBdr>
        <w:top w:val="none" w:sz="0" w:space="0" w:color="auto"/>
        <w:left w:val="none" w:sz="0" w:space="0" w:color="auto"/>
        <w:bottom w:val="none" w:sz="0" w:space="0" w:color="auto"/>
        <w:right w:val="none" w:sz="0" w:space="0" w:color="auto"/>
      </w:divBdr>
      <w:divsChild>
        <w:div w:id="1053190774">
          <w:marLeft w:val="0"/>
          <w:marRight w:val="0"/>
          <w:marTop w:val="0"/>
          <w:marBottom w:val="0"/>
          <w:divBdr>
            <w:top w:val="none" w:sz="0" w:space="0" w:color="auto"/>
            <w:left w:val="none" w:sz="0" w:space="0" w:color="auto"/>
            <w:bottom w:val="none" w:sz="0" w:space="0" w:color="auto"/>
            <w:right w:val="none" w:sz="0" w:space="0" w:color="auto"/>
          </w:divBdr>
          <w:divsChild>
            <w:div w:id="624116472">
              <w:marLeft w:val="0"/>
              <w:marRight w:val="0"/>
              <w:marTop w:val="0"/>
              <w:marBottom w:val="0"/>
              <w:divBdr>
                <w:top w:val="none" w:sz="0" w:space="0" w:color="auto"/>
                <w:left w:val="none" w:sz="0" w:space="0" w:color="auto"/>
                <w:bottom w:val="none" w:sz="0" w:space="0" w:color="auto"/>
                <w:right w:val="none" w:sz="0" w:space="0" w:color="auto"/>
              </w:divBdr>
              <w:divsChild>
                <w:div w:id="1234968556">
                  <w:marLeft w:val="0"/>
                  <w:marRight w:val="0"/>
                  <w:marTop w:val="0"/>
                  <w:marBottom w:val="0"/>
                  <w:divBdr>
                    <w:top w:val="none" w:sz="0" w:space="0" w:color="auto"/>
                    <w:left w:val="none" w:sz="0" w:space="0" w:color="auto"/>
                    <w:bottom w:val="none" w:sz="0" w:space="0" w:color="auto"/>
                    <w:right w:val="none" w:sz="0" w:space="0" w:color="auto"/>
                  </w:divBdr>
                  <w:divsChild>
                    <w:div w:id="381292864">
                      <w:marLeft w:val="3900"/>
                      <w:marRight w:val="0"/>
                      <w:marTop w:val="0"/>
                      <w:marBottom w:val="0"/>
                      <w:divBdr>
                        <w:top w:val="none" w:sz="0" w:space="0" w:color="auto"/>
                        <w:left w:val="none" w:sz="0" w:space="0" w:color="auto"/>
                        <w:bottom w:val="none" w:sz="0" w:space="0" w:color="auto"/>
                        <w:right w:val="none" w:sz="0" w:space="0" w:color="auto"/>
                      </w:divBdr>
                      <w:divsChild>
                        <w:div w:id="1815175075">
                          <w:marLeft w:val="0"/>
                          <w:marRight w:val="0"/>
                          <w:marTop w:val="0"/>
                          <w:marBottom w:val="0"/>
                          <w:divBdr>
                            <w:top w:val="none" w:sz="0" w:space="0" w:color="auto"/>
                            <w:left w:val="none" w:sz="0" w:space="0" w:color="auto"/>
                            <w:bottom w:val="none" w:sz="0" w:space="0" w:color="auto"/>
                            <w:right w:val="none" w:sz="0" w:space="0" w:color="auto"/>
                          </w:divBdr>
                          <w:divsChild>
                            <w:div w:id="923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163716">
      <w:bodyDiv w:val="1"/>
      <w:marLeft w:val="0"/>
      <w:marRight w:val="0"/>
      <w:marTop w:val="0"/>
      <w:marBottom w:val="0"/>
      <w:divBdr>
        <w:top w:val="none" w:sz="0" w:space="0" w:color="auto"/>
        <w:left w:val="none" w:sz="0" w:space="0" w:color="auto"/>
        <w:bottom w:val="none" w:sz="0" w:space="0" w:color="auto"/>
        <w:right w:val="none" w:sz="0" w:space="0" w:color="auto"/>
      </w:divBdr>
      <w:divsChild>
        <w:div w:id="711000170">
          <w:marLeft w:val="0"/>
          <w:marRight w:val="0"/>
          <w:marTop w:val="0"/>
          <w:marBottom w:val="0"/>
          <w:divBdr>
            <w:top w:val="none" w:sz="0" w:space="0" w:color="auto"/>
            <w:left w:val="none" w:sz="0" w:space="0" w:color="auto"/>
            <w:bottom w:val="none" w:sz="0" w:space="0" w:color="auto"/>
            <w:right w:val="none" w:sz="0" w:space="0" w:color="auto"/>
          </w:divBdr>
          <w:divsChild>
            <w:div w:id="935125">
              <w:marLeft w:val="0"/>
              <w:marRight w:val="0"/>
              <w:marTop w:val="0"/>
              <w:marBottom w:val="0"/>
              <w:divBdr>
                <w:top w:val="none" w:sz="0" w:space="0" w:color="auto"/>
                <w:left w:val="none" w:sz="0" w:space="0" w:color="auto"/>
                <w:bottom w:val="none" w:sz="0" w:space="0" w:color="auto"/>
                <w:right w:val="none" w:sz="0" w:space="0" w:color="auto"/>
              </w:divBdr>
              <w:divsChild>
                <w:div w:id="856698623">
                  <w:marLeft w:val="0"/>
                  <w:marRight w:val="0"/>
                  <w:marTop w:val="0"/>
                  <w:marBottom w:val="0"/>
                  <w:divBdr>
                    <w:top w:val="none" w:sz="0" w:space="0" w:color="auto"/>
                    <w:left w:val="none" w:sz="0" w:space="0" w:color="auto"/>
                    <w:bottom w:val="none" w:sz="0" w:space="0" w:color="auto"/>
                    <w:right w:val="none" w:sz="0" w:space="0" w:color="auto"/>
                  </w:divBdr>
                  <w:divsChild>
                    <w:div w:id="750783940">
                      <w:marLeft w:val="3900"/>
                      <w:marRight w:val="0"/>
                      <w:marTop w:val="0"/>
                      <w:marBottom w:val="0"/>
                      <w:divBdr>
                        <w:top w:val="none" w:sz="0" w:space="0" w:color="auto"/>
                        <w:left w:val="none" w:sz="0" w:space="0" w:color="auto"/>
                        <w:bottom w:val="none" w:sz="0" w:space="0" w:color="auto"/>
                        <w:right w:val="none" w:sz="0" w:space="0" w:color="auto"/>
                      </w:divBdr>
                      <w:divsChild>
                        <w:div w:id="960839142">
                          <w:marLeft w:val="0"/>
                          <w:marRight w:val="0"/>
                          <w:marTop w:val="0"/>
                          <w:marBottom w:val="0"/>
                          <w:divBdr>
                            <w:top w:val="none" w:sz="0" w:space="0" w:color="auto"/>
                            <w:left w:val="none" w:sz="0" w:space="0" w:color="auto"/>
                            <w:bottom w:val="none" w:sz="0" w:space="0" w:color="auto"/>
                            <w:right w:val="none" w:sz="0" w:space="0" w:color="auto"/>
                          </w:divBdr>
                          <w:divsChild>
                            <w:div w:id="13080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917330">
      <w:bodyDiv w:val="1"/>
      <w:marLeft w:val="0"/>
      <w:marRight w:val="0"/>
      <w:marTop w:val="0"/>
      <w:marBottom w:val="0"/>
      <w:divBdr>
        <w:top w:val="none" w:sz="0" w:space="0" w:color="auto"/>
        <w:left w:val="none" w:sz="0" w:space="0" w:color="auto"/>
        <w:bottom w:val="none" w:sz="0" w:space="0" w:color="auto"/>
        <w:right w:val="none" w:sz="0" w:space="0" w:color="auto"/>
      </w:divBdr>
      <w:divsChild>
        <w:div w:id="1219434304">
          <w:marLeft w:val="0"/>
          <w:marRight w:val="0"/>
          <w:marTop w:val="0"/>
          <w:marBottom w:val="0"/>
          <w:divBdr>
            <w:top w:val="none" w:sz="0" w:space="0" w:color="auto"/>
            <w:left w:val="none" w:sz="0" w:space="0" w:color="auto"/>
            <w:bottom w:val="none" w:sz="0" w:space="0" w:color="auto"/>
            <w:right w:val="none" w:sz="0" w:space="0" w:color="auto"/>
          </w:divBdr>
          <w:divsChild>
            <w:div w:id="906110280">
              <w:marLeft w:val="0"/>
              <w:marRight w:val="0"/>
              <w:marTop w:val="0"/>
              <w:marBottom w:val="0"/>
              <w:divBdr>
                <w:top w:val="none" w:sz="0" w:space="0" w:color="auto"/>
                <w:left w:val="none" w:sz="0" w:space="0" w:color="auto"/>
                <w:bottom w:val="none" w:sz="0" w:space="0" w:color="auto"/>
                <w:right w:val="none" w:sz="0" w:space="0" w:color="auto"/>
              </w:divBdr>
              <w:divsChild>
                <w:div w:id="1989943206">
                  <w:marLeft w:val="0"/>
                  <w:marRight w:val="0"/>
                  <w:marTop w:val="0"/>
                  <w:marBottom w:val="0"/>
                  <w:divBdr>
                    <w:top w:val="none" w:sz="0" w:space="0" w:color="auto"/>
                    <w:left w:val="none" w:sz="0" w:space="0" w:color="auto"/>
                    <w:bottom w:val="none" w:sz="0" w:space="0" w:color="auto"/>
                    <w:right w:val="none" w:sz="0" w:space="0" w:color="auto"/>
                  </w:divBdr>
                  <w:divsChild>
                    <w:div w:id="1085805766">
                      <w:marLeft w:val="3900"/>
                      <w:marRight w:val="0"/>
                      <w:marTop w:val="0"/>
                      <w:marBottom w:val="0"/>
                      <w:divBdr>
                        <w:top w:val="none" w:sz="0" w:space="0" w:color="auto"/>
                        <w:left w:val="none" w:sz="0" w:space="0" w:color="auto"/>
                        <w:bottom w:val="none" w:sz="0" w:space="0" w:color="auto"/>
                        <w:right w:val="none" w:sz="0" w:space="0" w:color="auto"/>
                      </w:divBdr>
                      <w:divsChild>
                        <w:div w:id="917595899">
                          <w:marLeft w:val="0"/>
                          <w:marRight w:val="0"/>
                          <w:marTop w:val="0"/>
                          <w:marBottom w:val="0"/>
                          <w:divBdr>
                            <w:top w:val="none" w:sz="0" w:space="0" w:color="auto"/>
                            <w:left w:val="none" w:sz="0" w:space="0" w:color="auto"/>
                            <w:bottom w:val="none" w:sz="0" w:space="0" w:color="auto"/>
                            <w:right w:val="none" w:sz="0" w:space="0" w:color="auto"/>
                          </w:divBdr>
                          <w:divsChild>
                            <w:div w:id="13809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1.xml"/><Relationship Id="rId16"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nanth.s.narayan@intel.com" TargetMode="External"/><Relationship Id="rId4" Type="http://schemas.openxmlformats.org/officeDocument/2006/relationships/styles" Target="styles.xml"/><Relationship Id="rId9" Type="http://schemas.openxmlformats.org/officeDocument/2006/relationships/hyperlink" Target="mailto:chester.kuo@inte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4650-C66F-41A3-B1A6-233D7FA07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3009</Words>
  <Characters>20196</Characters>
  <Application>Microsoft Office Word</Application>
  <DocSecurity>0</DocSecurity>
  <Lines>1553</Lines>
  <Paragraphs>1104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chester.kuo@intel.com</dc:creator>
  <cp:keywords>CTPClassification=CTP_IC:VisualMarkings=</cp:keywords>
  <dc:description/>
  <cp:lastModifiedBy>Kuo, Chester</cp:lastModifiedBy>
  <cp:revision>13</cp:revision>
  <dcterms:created xsi:type="dcterms:W3CDTF">2016-08-08T11:00:00Z</dcterms:created>
  <dcterms:modified xsi:type="dcterms:W3CDTF">2016-08-08T11:41:00Z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33474eb5-3c58-4416-8100-807998924359</vt:lpwstr>
  </property>
  <property fmtid="{D5CDD505-2E9C-101B-9397-08002B2CF9AE}" pid="3" name="CTP_BU">
    <vt:lpwstr>DATACENTER SOLUTIONS GROUP</vt:lpwstr>
  </property>
  <property fmtid="{D5CDD505-2E9C-101B-9397-08002B2CF9AE}" pid="4" name="CTP_TimeStamp">
    <vt:lpwstr>2016-08-08 11:41:56Z</vt:lpwstr>
  </property>
  <property fmtid="{D5CDD505-2E9C-101B-9397-08002B2CF9AE}" pid="5" name="CTPClassification">
    <vt:lpwstr>CTP_IC</vt:lpwstr>
  </property>
</Properties>
</file>